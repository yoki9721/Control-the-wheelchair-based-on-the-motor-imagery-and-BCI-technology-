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554625" w14:textId="77777777" w:rsidR="00035C88" w:rsidRDefault="00035C88" w:rsidP="00BC79EF">
      <w:pPr>
        <w:pStyle w:val="AbstractHeading"/>
      </w:pPr>
      <w:r>
        <w:t>abstract</w:t>
      </w:r>
    </w:p>
    <w:p w14:paraId="4D50D5A5" w14:textId="29811E3E" w:rsidR="0076172C" w:rsidRDefault="0076172C" w:rsidP="0076172C">
      <w:pPr>
        <w:spacing w:line="360" w:lineRule="auto"/>
        <w:rPr>
          <w:ins w:id="0" w:author="Mahnaz Arvaneh" w:date="2021-09-16T14:35:00Z"/>
          <w:rFonts w:ascii="Times New Roman" w:hAnsi="Times New Roman" w:cs="Times New Roman"/>
        </w:rPr>
      </w:pPr>
      <w:ins w:id="1" w:author="Mahnaz Arvaneh" w:date="2021-09-16T14:32:00Z">
        <w:r>
          <w:rPr>
            <w:rFonts w:ascii="Times New Roman" w:hAnsi="Times New Roman" w:cs="Times New Roman"/>
          </w:rPr>
          <w:t xml:space="preserve">Brain-computer interface (BCI) can help people with severe motor disability to control a device only using their thoughts. </w:t>
        </w:r>
      </w:ins>
      <w:ins w:id="2" w:author="Mahnaz Arvaneh" w:date="2021-09-16T14:34:00Z">
        <w:r>
          <w:rPr>
            <w:rFonts w:ascii="Times New Roman" w:hAnsi="Times New Roman" w:cs="Times New Roman"/>
          </w:rPr>
          <w:t>T</w:t>
        </w:r>
      </w:ins>
      <w:ins w:id="3" w:author="Mahnaz Arvaneh" w:date="2021-09-16T14:36:00Z">
        <w:r>
          <w:rPr>
            <w:rFonts w:ascii="Times New Roman" w:hAnsi="Times New Roman" w:cs="Times New Roman"/>
          </w:rPr>
          <w:t xml:space="preserve">wo classes of motor imagery, mainly imagination of movement of right and left hand, </w:t>
        </w:r>
      </w:ins>
      <w:ins w:id="4" w:author="Mahnaz Arvaneh" w:date="2021-09-16T14:37:00Z">
        <w:r>
          <w:rPr>
            <w:rFonts w:ascii="Times New Roman" w:hAnsi="Times New Roman" w:cs="Times New Roman"/>
          </w:rPr>
          <w:t>have</w:t>
        </w:r>
      </w:ins>
      <w:ins w:id="5" w:author="Mahnaz Arvaneh" w:date="2021-09-16T14:33:00Z">
        <w:r>
          <w:rPr>
            <w:rFonts w:ascii="Times New Roman" w:hAnsi="Times New Roman" w:cs="Times New Roman"/>
          </w:rPr>
          <w:t xml:space="preserve"> been </w:t>
        </w:r>
      </w:ins>
      <w:ins w:id="6" w:author="Mahnaz Arvaneh" w:date="2021-09-16T14:37:00Z">
        <w:r>
          <w:rPr>
            <w:rFonts w:ascii="Times New Roman" w:hAnsi="Times New Roman" w:cs="Times New Roman"/>
          </w:rPr>
          <w:t>commonly used</w:t>
        </w:r>
      </w:ins>
      <w:ins w:id="7" w:author="Mahnaz Arvaneh" w:date="2021-09-16T14:34:00Z">
        <w:r>
          <w:rPr>
            <w:rFonts w:ascii="Times New Roman" w:hAnsi="Times New Roman" w:cs="Times New Roman"/>
          </w:rPr>
          <w:t xml:space="preserve"> to control the BCI. </w:t>
        </w:r>
      </w:ins>
      <w:ins w:id="8" w:author="Mahnaz Arvaneh" w:date="2021-09-16T14:35:00Z">
        <w:r>
          <w:rPr>
            <w:rFonts w:ascii="Times New Roman" w:hAnsi="Times New Roman" w:cs="Times New Roman"/>
          </w:rPr>
          <w:t xml:space="preserve">However, </w:t>
        </w:r>
      </w:ins>
      <w:ins w:id="9" w:author="Mahnaz Arvaneh" w:date="2021-09-16T14:37:00Z">
        <w:r>
          <w:rPr>
            <w:rFonts w:ascii="Times New Roman" w:hAnsi="Times New Roman" w:cs="Times New Roman"/>
          </w:rPr>
          <w:t xml:space="preserve">in many BCI applications </w:t>
        </w:r>
      </w:ins>
      <w:ins w:id="10" w:author="Mahnaz Arvaneh" w:date="2021-09-16T14:35:00Z">
        <w:r>
          <w:rPr>
            <w:rFonts w:ascii="Times New Roman" w:hAnsi="Times New Roman" w:cs="Times New Roman"/>
          </w:rPr>
          <w:t xml:space="preserve">more than two commands are required to </w:t>
        </w:r>
      </w:ins>
      <w:ins w:id="11" w:author="Mahnaz Arvaneh" w:date="2021-09-16T14:37:00Z">
        <w:r>
          <w:rPr>
            <w:rFonts w:ascii="Times New Roman" w:hAnsi="Times New Roman" w:cs="Times New Roman"/>
          </w:rPr>
          <w:t>control the system</w:t>
        </w:r>
      </w:ins>
      <w:ins w:id="12" w:author="Mahnaz Arvaneh" w:date="2021-09-16T14:35:00Z">
        <w:r>
          <w:rPr>
            <w:rFonts w:ascii="Times New Roman" w:hAnsi="Times New Roman" w:cs="Times New Roman"/>
          </w:rPr>
          <w:t>.</w:t>
        </w:r>
      </w:ins>
    </w:p>
    <w:p w14:paraId="6C876037" w14:textId="77777777" w:rsidR="0076172C" w:rsidRPr="00881956" w:rsidRDefault="006C6C86" w:rsidP="0076172C">
      <w:pPr>
        <w:spacing w:line="360" w:lineRule="auto"/>
        <w:rPr>
          <w:ins w:id="13" w:author="Mahnaz Arvaneh" w:date="2021-09-16T14:40:00Z"/>
          <w:rFonts w:ascii="Times New Roman" w:hAnsi="Times New Roman" w:cs="Times New Roman"/>
        </w:rPr>
      </w:pPr>
      <w:r w:rsidRPr="00881956">
        <w:rPr>
          <w:rFonts w:ascii="Times New Roman" w:hAnsi="Times New Roman" w:cs="Times New Roman"/>
        </w:rPr>
        <w:t>The Common Spatial Pattern</w:t>
      </w:r>
      <w:ins w:id="14" w:author="Mahnaz Arvaneh" w:date="2021-09-16T14:36:00Z">
        <w:r w:rsidR="0076172C">
          <w:rPr>
            <w:rFonts w:ascii="Times New Roman" w:hAnsi="Times New Roman" w:cs="Times New Roman"/>
          </w:rPr>
          <w:t>s</w:t>
        </w:r>
      </w:ins>
      <w:r w:rsidRPr="00881956">
        <w:rPr>
          <w:rFonts w:ascii="Times New Roman" w:hAnsi="Times New Roman" w:cs="Times New Roman"/>
        </w:rPr>
        <w:t xml:space="preserve"> (</w:t>
      </w:r>
      <w:r w:rsidR="000D0D3A">
        <w:rPr>
          <w:rFonts w:ascii="Times New Roman" w:hAnsi="Times New Roman" w:cs="Times New Roman"/>
        </w:rPr>
        <w:t>CSP</w:t>
      </w:r>
      <w:r w:rsidRPr="00881956">
        <w:rPr>
          <w:rFonts w:ascii="Times New Roman" w:hAnsi="Times New Roman" w:cs="Times New Roman"/>
        </w:rPr>
        <w:t>) algorithm can classify 2-class</w:t>
      </w:r>
      <w:ins w:id="15" w:author="Mahnaz Arvaneh" w:date="2021-09-16T14:36:00Z">
        <w:r w:rsidR="0076172C">
          <w:rPr>
            <w:rFonts w:ascii="Times New Roman" w:hAnsi="Times New Roman" w:cs="Times New Roman"/>
          </w:rPr>
          <w:t>es</w:t>
        </w:r>
      </w:ins>
      <w:r w:rsidRPr="00881956">
        <w:rPr>
          <w:rFonts w:ascii="Times New Roman" w:hAnsi="Times New Roman" w:cs="Times New Roman"/>
        </w:rPr>
        <w:t xml:space="preserve"> </w:t>
      </w:r>
      <w:del w:id="16" w:author="Mahnaz Arvaneh" w:date="2021-09-16T14:37:00Z">
        <w:r w:rsidRPr="00881956" w:rsidDel="0076172C">
          <w:rPr>
            <w:rFonts w:ascii="Times New Roman" w:hAnsi="Times New Roman" w:cs="Times New Roman"/>
          </w:rPr>
          <w:delText>moving image</w:delText>
        </w:r>
      </w:del>
      <w:ins w:id="17" w:author="Mahnaz Arvaneh" w:date="2021-09-16T14:37:00Z">
        <w:r w:rsidR="0076172C">
          <w:rPr>
            <w:rFonts w:ascii="Times New Roman" w:hAnsi="Times New Roman" w:cs="Times New Roman"/>
          </w:rPr>
          <w:t>motor imagery, recorded using</w:t>
        </w:r>
      </w:ins>
      <w:r w:rsidRPr="00881956">
        <w:rPr>
          <w:rFonts w:ascii="Times New Roman" w:hAnsi="Times New Roman" w:cs="Times New Roman"/>
        </w:rPr>
        <w:t xml:space="preserve"> electroencephalogram (</w:t>
      </w:r>
      <w:r w:rsidR="000D0D3A">
        <w:rPr>
          <w:rFonts w:ascii="Times New Roman" w:hAnsi="Times New Roman" w:cs="Times New Roman"/>
        </w:rPr>
        <w:t>EEG</w:t>
      </w:r>
      <w:r w:rsidRPr="00881956">
        <w:rPr>
          <w:rFonts w:ascii="Times New Roman" w:hAnsi="Times New Roman" w:cs="Times New Roman"/>
        </w:rPr>
        <w:t>) data</w:t>
      </w:r>
      <w:ins w:id="18" w:author="Mahnaz Arvaneh" w:date="2021-09-16T14:38:00Z">
        <w:r w:rsidR="0076172C">
          <w:rPr>
            <w:rFonts w:ascii="Times New Roman" w:hAnsi="Times New Roman" w:cs="Times New Roman"/>
          </w:rPr>
          <w:t xml:space="preserve">. To be able to have a BCI system being control with four classes of motor imagery, this thesis developed two extension of the CSP, namely </w:t>
        </w:r>
      </w:ins>
      <w:del w:id="19" w:author="Mahnaz Arvaneh" w:date="2021-09-16T14:38:00Z">
        <w:r w:rsidRPr="00881956" w:rsidDel="0076172C">
          <w:rPr>
            <w:rFonts w:ascii="Times New Roman" w:hAnsi="Times New Roman" w:cs="Times New Roman"/>
          </w:rPr>
          <w:delText>,</w:delText>
        </w:r>
      </w:del>
      <w:del w:id="20" w:author="Mahnaz Arvaneh" w:date="2021-09-16T14:39:00Z">
        <w:r w:rsidRPr="00881956" w:rsidDel="0076172C">
          <w:rPr>
            <w:rFonts w:ascii="Times New Roman" w:hAnsi="Times New Roman" w:cs="Times New Roman"/>
          </w:rPr>
          <w:delText xml:space="preserve"> but this design needs to use 4 classes to classify the data with 4 classes, so we use </w:delText>
        </w:r>
      </w:del>
      <w:r w:rsidRPr="00881956">
        <w:rPr>
          <w:rFonts w:ascii="Times New Roman" w:hAnsi="Times New Roman" w:cs="Times New Roman"/>
        </w:rPr>
        <w:t xml:space="preserve">Pair-Wise (PW) and One -Versus-Rest (OVR) </w:t>
      </w:r>
      <w:ins w:id="21" w:author="Mahnaz Arvaneh" w:date="2021-09-16T14:39:00Z">
        <w:r w:rsidR="0076172C">
          <w:rPr>
            <w:rFonts w:ascii="Times New Roman" w:hAnsi="Times New Roman" w:cs="Times New Roman"/>
          </w:rPr>
          <w:t xml:space="preserve">CSP. We also </w:t>
        </w:r>
      </w:ins>
      <w:del w:id="22" w:author="Mahnaz Arvaneh" w:date="2021-09-16T14:39:00Z">
        <w:r w:rsidRPr="00881956" w:rsidDel="0076172C">
          <w:rPr>
            <w:rFonts w:ascii="Times New Roman" w:hAnsi="Times New Roman" w:cs="Times New Roman"/>
          </w:rPr>
          <w:delText xml:space="preserve">method performs four-category processing on data. And </w:delText>
        </w:r>
      </w:del>
      <w:r w:rsidRPr="00881956">
        <w:rPr>
          <w:rFonts w:ascii="Times New Roman" w:hAnsi="Times New Roman" w:cs="Times New Roman"/>
        </w:rPr>
        <w:t>compare</w:t>
      </w:r>
      <w:ins w:id="23" w:author="Mahnaz Arvaneh" w:date="2021-09-16T14:39:00Z">
        <w:r w:rsidR="0076172C">
          <w:rPr>
            <w:rFonts w:ascii="Times New Roman" w:hAnsi="Times New Roman" w:cs="Times New Roman"/>
          </w:rPr>
          <w:t>d</w:t>
        </w:r>
      </w:ins>
      <w:r w:rsidRPr="00881956">
        <w:rPr>
          <w:rFonts w:ascii="Times New Roman" w:hAnsi="Times New Roman" w:cs="Times New Roman"/>
        </w:rPr>
        <w:t xml:space="preserve"> the final accuracy of the two methods.</w:t>
      </w:r>
      <w:ins w:id="24" w:author="Mahnaz Arvaneh" w:date="2021-09-16T14:40:00Z">
        <w:r w:rsidR="0076172C">
          <w:rPr>
            <w:rFonts w:ascii="Times New Roman" w:hAnsi="Times New Roman" w:cs="Times New Roman"/>
          </w:rPr>
          <w:t xml:space="preserve"> Paired t-test </w:t>
        </w:r>
        <w:r w:rsidR="0076172C">
          <w:rPr>
            <w:rFonts w:ascii="Times New Roman" w:hAnsi="Times New Roman" w:cs="Times New Roman"/>
          </w:rPr>
          <w:t>showed there was no significant difference between the two methods.</w:t>
        </w:r>
      </w:ins>
    </w:p>
    <w:p w14:paraId="11BD7D1B" w14:textId="26A55B6B" w:rsidR="006C6C86" w:rsidRPr="00881956" w:rsidRDefault="006C6C86" w:rsidP="0076172C">
      <w:pPr>
        <w:spacing w:line="360" w:lineRule="auto"/>
        <w:rPr>
          <w:rFonts w:ascii="Times New Roman" w:hAnsi="Times New Roman" w:cs="Times New Roman"/>
        </w:rPr>
      </w:pPr>
    </w:p>
    <w:p w14:paraId="383D811E" w14:textId="0271F529" w:rsidR="003C44E4" w:rsidRPr="00881956" w:rsidDel="0076172C" w:rsidRDefault="003C44E4" w:rsidP="00881956">
      <w:pPr>
        <w:spacing w:line="360" w:lineRule="auto"/>
        <w:rPr>
          <w:del w:id="25" w:author="Mahnaz Arvaneh" w:date="2021-09-16T14:40:00Z"/>
          <w:rFonts w:ascii="Times New Roman" w:hAnsi="Times New Roman" w:cs="Times New Roman"/>
        </w:rPr>
      </w:pPr>
      <w:del w:id="26" w:author="Mahnaz Arvaneh" w:date="2021-09-16T14:40:00Z">
        <w:r w:rsidRPr="00881956" w:rsidDel="0076172C">
          <w:rPr>
            <w:rFonts w:ascii="Times New Roman" w:hAnsi="Times New Roman" w:cs="Times New Roman"/>
          </w:rPr>
          <w:delText xml:space="preserve">Abstract </w:delText>
        </w:r>
        <w:r w:rsidRPr="00881956" w:rsidDel="0076172C">
          <w:rPr>
            <w:rFonts w:ascii="Times New Roman" w:hAnsi="Times New Roman" w:cs="Times New Roman"/>
          </w:rPr>
          <w:delText>：</w:delText>
        </w:r>
        <w:r w:rsidRPr="00881956" w:rsidDel="0076172C">
          <w:rPr>
            <w:rFonts w:ascii="Times New Roman" w:hAnsi="Times New Roman" w:cs="Times New Roman"/>
          </w:rPr>
          <w:delText xml:space="preserve">So in this design, the idea is to use One -Versus-Rest (OVR) and Pair-Wise (PW) method performs four-category processing on data. After that, Through the synthesis and analysis of the final results. obtain the optimal method by comparing and calculating the final average precision of  One -Versus-Rest (OVR) </w:delText>
        </w:r>
        <w:r w:rsidR="000D0D3A" w:rsidDel="0076172C">
          <w:rPr>
            <w:rFonts w:ascii="Times New Roman" w:hAnsi="Times New Roman" w:cs="Times New Roman"/>
          </w:rPr>
          <w:delText>CSP</w:delText>
        </w:r>
        <w:r w:rsidRPr="00881956" w:rsidDel="0076172C">
          <w:rPr>
            <w:rFonts w:ascii="Times New Roman" w:hAnsi="Times New Roman" w:cs="Times New Roman"/>
          </w:rPr>
          <w:delText xml:space="preserve"> and Pair-Wise (PW) </w:delText>
        </w:r>
        <w:r w:rsidR="000D0D3A" w:rsidDel="0076172C">
          <w:rPr>
            <w:rFonts w:ascii="Times New Roman" w:hAnsi="Times New Roman" w:cs="Times New Roman"/>
          </w:rPr>
          <w:delText>CSP</w:delText>
        </w:r>
        <w:r w:rsidRPr="00881956" w:rsidDel="0076172C">
          <w:rPr>
            <w:rFonts w:ascii="Times New Roman" w:hAnsi="Times New Roman" w:cs="Times New Roman"/>
          </w:rPr>
          <w:delText xml:space="preserve"> and </w:delText>
        </w:r>
        <w:r w:rsidRPr="00D018FF" w:rsidDel="0076172C">
          <w:rPr>
            <w:rFonts w:ascii="Times New Roman" w:hAnsi="Times New Roman" w:cs="Times New Roman"/>
          </w:rPr>
          <w:delText>the paired t test</w:delText>
        </w:r>
        <w:r w:rsidR="00D018FF" w:rsidDel="0076172C">
          <w:rPr>
            <w:rFonts w:ascii="Times New Roman" w:hAnsi="Times New Roman" w:cs="Times New Roman"/>
          </w:rPr>
          <w:delText xml:space="preserve"> showed there was no significant difference between the two methods.</w:delText>
        </w:r>
      </w:del>
    </w:p>
    <w:p w14:paraId="738108DA" w14:textId="77777777" w:rsidR="003C44E4" w:rsidRPr="00881956" w:rsidRDefault="003C44E4" w:rsidP="00881956">
      <w:pPr>
        <w:spacing w:line="360" w:lineRule="auto"/>
        <w:rPr>
          <w:rFonts w:ascii="Times New Roman" w:hAnsi="Times New Roman" w:cs="Times New Roman"/>
        </w:rPr>
      </w:pPr>
      <w:bookmarkStart w:id="27" w:name="_GoBack"/>
      <w:bookmarkEnd w:id="27"/>
    </w:p>
    <w:p w14:paraId="1229E58C" w14:textId="77777777" w:rsidR="00035C88" w:rsidRDefault="00035C88"/>
    <w:p w14:paraId="6C57E8B3" w14:textId="77777777" w:rsidR="00035C88" w:rsidRDefault="00035C88">
      <w:pPr>
        <w:pStyle w:val="ExecutiveSummaryHeading"/>
      </w:pPr>
      <w:r>
        <w:lastRenderedPageBreak/>
        <w:t>acknowledgements</w:t>
      </w:r>
    </w:p>
    <w:p w14:paraId="038707C1" w14:textId="0D4C1B94" w:rsidR="007A3968" w:rsidRPr="007A3968" w:rsidRDefault="007A3968" w:rsidP="007A3968">
      <w:pPr>
        <w:rPr>
          <w:color w:val="FF0000"/>
        </w:rPr>
      </w:pPr>
    </w:p>
    <w:p w14:paraId="6E4119CD" w14:textId="77777777" w:rsidR="00035C88" w:rsidRDefault="00035C88">
      <w:pPr>
        <w:rPr>
          <w:rFonts w:ascii="Arial" w:hAnsi="Arial"/>
        </w:rPr>
      </w:pPr>
    </w:p>
    <w:p w14:paraId="5287D17F" w14:textId="77777777" w:rsidR="00035C88" w:rsidRDefault="00035C88"/>
    <w:p w14:paraId="3F7CD113" w14:textId="77777777" w:rsidR="00035C88" w:rsidRDefault="00035C88">
      <w:pPr>
        <w:pStyle w:val="TableofContentsHeading"/>
        <w:jc w:val="left"/>
        <w:sectPr w:rsidR="00035C88">
          <w:footerReference w:type="even" r:id="rId8"/>
          <w:footerReference w:type="default" r:id="rId9"/>
          <w:footnotePr>
            <w:numRestart w:val="eachSect"/>
          </w:footnotePr>
          <w:pgSz w:w="11909" w:h="16834"/>
          <w:pgMar w:top="1440" w:right="1440" w:bottom="1440" w:left="2160" w:header="706" w:footer="1440" w:gutter="0"/>
          <w:pgNumType w:fmt="upperRoman" w:start="1"/>
          <w:cols w:space="720"/>
        </w:sectPr>
      </w:pPr>
    </w:p>
    <w:p w14:paraId="6567927B" w14:textId="77777777" w:rsidR="00D018FF" w:rsidRDefault="00035C88">
      <w:pPr>
        <w:pStyle w:val="TableofContentsHeading"/>
        <w:rPr>
          <w:noProof/>
        </w:rPr>
      </w:pPr>
      <w:r>
        <w:lastRenderedPageBreak/>
        <w:t>table of contents</w:t>
      </w:r>
      <w:bookmarkStart w:id="28" w:name="_Toc506357933"/>
      <w:r w:rsidR="00991B44">
        <w:fldChar w:fldCharType="begin"/>
      </w:r>
      <w:r w:rsidRPr="00277241">
        <w:instrText xml:space="preserve"> TOC \o "1-3" \t "Bibliography (Heading),1" </w:instrText>
      </w:r>
      <w:r w:rsidR="00991B44">
        <w:fldChar w:fldCharType="separate"/>
      </w:r>
    </w:p>
    <w:p w14:paraId="516B52F9" w14:textId="7CD36AEF" w:rsidR="00D018FF" w:rsidRDefault="00D018FF">
      <w:pPr>
        <w:pStyle w:val="TOC1"/>
        <w:tabs>
          <w:tab w:val="right" w:leader="dot" w:pos="8299"/>
        </w:tabs>
        <w:rPr>
          <w:rFonts w:asciiTheme="minorHAnsi" w:eastAsiaTheme="minorEastAsia" w:hAnsiTheme="minorHAnsi" w:cstheme="minorBidi"/>
          <w:b w:val="0"/>
          <w:noProof/>
          <w:kern w:val="2"/>
          <w:sz w:val="21"/>
        </w:rPr>
      </w:pPr>
      <w:r w:rsidRPr="00753DD2">
        <w:rPr>
          <w:rFonts w:ascii="Times New Roman" w:hAnsi="Times New Roman" w:cs="Times New Roman"/>
          <w:noProof/>
        </w:rPr>
        <w:t>Chapter 1 - Introduction</w:t>
      </w:r>
      <w:r>
        <w:rPr>
          <w:noProof/>
        </w:rPr>
        <w:tab/>
      </w:r>
      <w:r>
        <w:rPr>
          <w:noProof/>
        </w:rPr>
        <w:fldChar w:fldCharType="begin"/>
      </w:r>
      <w:r>
        <w:rPr>
          <w:noProof/>
        </w:rPr>
        <w:instrText xml:space="preserve"> PAGEREF _Toc82681939 \h </w:instrText>
      </w:r>
      <w:r>
        <w:rPr>
          <w:noProof/>
        </w:rPr>
      </w:r>
      <w:r>
        <w:rPr>
          <w:noProof/>
        </w:rPr>
        <w:fldChar w:fldCharType="separate"/>
      </w:r>
      <w:r>
        <w:rPr>
          <w:noProof/>
        </w:rPr>
        <w:t>1</w:t>
      </w:r>
      <w:r>
        <w:rPr>
          <w:noProof/>
        </w:rPr>
        <w:fldChar w:fldCharType="end"/>
      </w:r>
    </w:p>
    <w:p w14:paraId="1D5AEF94" w14:textId="149A2306" w:rsidR="00D018FF" w:rsidRDefault="00D018FF">
      <w:pPr>
        <w:pStyle w:val="TOC2"/>
        <w:tabs>
          <w:tab w:val="left" w:pos="960"/>
          <w:tab w:val="right" w:leader="dot" w:pos="8299"/>
        </w:tabs>
        <w:rPr>
          <w:rFonts w:asciiTheme="minorHAnsi" w:eastAsiaTheme="minorEastAsia" w:hAnsiTheme="minorHAnsi" w:cstheme="minorBidi"/>
          <w:noProof/>
          <w:kern w:val="2"/>
          <w:sz w:val="21"/>
        </w:rPr>
      </w:pPr>
      <w:r w:rsidRPr="00753DD2">
        <w:rPr>
          <w:rFonts w:ascii="Times New Roman" w:hAnsi="Times New Roman" w:cs="Times New Roman"/>
          <w:noProof/>
        </w:rPr>
        <w:t>1.1.</w:t>
      </w:r>
      <w:r>
        <w:rPr>
          <w:rFonts w:asciiTheme="minorHAnsi" w:eastAsiaTheme="minorEastAsia" w:hAnsiTheme="minorHAnsi" w:cstheme="minorBidi"/>
          <w:noProof/>
          <w:kern w:val="2"/>
          <w:sz w:val="21"/>
        </w:rPr>
        <w:tab/>
      </w:r>
      <w:r w:rsidRPr="00753DD2">
        <w:rPr>
          <w:rFonts w:ascii="Times New Roman" w:hAnsi="Times New Roman" w:cs="Times New Roman"/>
          <w:noProof/>
        </w:rPr>
        <w:t>Background and Motivation</w:t>
      </w:r>
      <w:r>
        <w:rPr>
          <w:noProof/>
        </w:rPr>
        <w:tab/>
      </w:r>
      <w:r>
        <w:rPr>
          <w:noProof/>
        </w:rPr>
        <w:fldChar w:fldCharType="begin"/>
      </w:r>
      <w:r>
        <w:rPr>
          <w:noProof/>
        </w:rPr>
        <w:instrText xml:space="preserve"> PAGEREF _Toc82681940 \h </w:instrText>
      </w:r>
      <w:r>
        <w:rPr>
          <w:noProof/>
        </w:rPr>
      </w:r>
      <w:r>
        <w:rPr>
          <w:noProof/>
        </w:rPr>
        <w:fldChar w:fldCharType="separate"/>
      </w:r>
      <w:r>
        <w:rPr>
          <w:noProof/>
        </w:rPr>
        <w:t>1</w:t>
      </w:r>
      <w:r>
        <w:rPr>
          <w:noProof/>
        </w:rPr>
        <w:fldChar w:fldCharType="end"/>
      </w:r>
    </w:p>
    <w:p w14:paraId="44A5C16E" w14:textId="437299CE" w:rsidR="00D018FF" w:rsidRDefault="00D018FF">
      <w:pPr>
        <w:pStyle w:val="TOC2"/>
        <w:tabs>
          <w:tab w:val="left" w:pos="960"/>
          <w:tab w:val="right" w:leader="dot" w:pos="8299"/>
        </w:tabs>
        <w:rPr>
          <w:rFonts w:asciiTheme="minorHAnsi" w:eastAsiaTheme="minorEastAsia" w:hAnsiTheme="minorHAnsi" w:cstheme="minorBidi"/>
          <w:noProof/>
          <w:kern w:val="2"/>
          <w:sz w:val="21"/>
        </w:rPr>
      </w:pPr>
      <w:r w:rsidRPr="00753DD2">
        <w:rPr>
          <w:rFonts w:ascii="Times New Roman" w:hAnsi="Times New Roman" w:cs="Times New Roman"/>
          <w:noProof/>
        </w:rPr>
        <w:t>1.2.</w:t>
      </w:r>
      <w:r>
        <w:rPr>
          <w:rFonts w:asciiTheme="minorHAnsi" w:eastAsiaTheme="minorEastAsia" w:hAnsiTheme="minorHAnsi" w:cstheme="minorBidi"/>
          <w:noProof/>
          <w:kern w:val="2"/>
          <w:sz w:val="21"/>
        </w:rPr>
        <w:tab/>
      </w:r>
      <w:r w:rsidRPr="00753DD2">
        <w:rPr>
          <w:rFonts w:ascii="Times New Roman" w:hAnsi="Times New Roman" w:cs="Times New Roman"/>
          <w:noProof/>
        </w:rPr>
        <w:t>Problem Definition</w:t>
      </w:r>
      <w:r>
        <w:rPr>
          <w:noProof/>
        </w:rPr>
        <w:tab/>
      </w:r>
      <w:r>
        <w:rPr>
          <w:noProof/>
        </w:rPr>
        <w:fldChar w:fldCharType="begin"/>
      </w:r>
      <w:r>
        <w:rPr>
          <w:noProof/>
        </w:rPr>
        <w:instrText xml:space="preserve"> PAGEREF _Toc82681941 \h </w:instrText>
      </w:r>
      <w:r>
        <w:rPr>
          <w:noProof/>
        </w:rPr>
      </w:r>
      <w:r>
        <w:rPr>
          <w:noProof/>
        </w:rPr>
        <w:fldChar w:fldCharType="separate"/>
      </w:r>
      <w:r>
        <w:rPr>
          <w:noProof/>
        </w:rPr>
        <w:t>3</w:t>
      </w:r>
      <w:r>
        <w:rPr>
          <w:noProof/>
        </w:rPr>
        <w:fldChar w:fldCharType="end"/>
      </w:r>
    </w:p>
    <w:p w14:paraId="25FA6970" w14:textId="2FDE89B1" w:rsidR="00D018FF" w:rsidRDefault="00D018FF">
      <w:pPr>
        <w:pStyle w:val="TOC2"/>
        <w:tabs>
          <w:tab w:val="left" w:pos="960"/>
          <w:tab w:val="right" w:leader="dot" w:pos="8299"/>
        </w:tabs>
        <w:rPr>
          <w:rFonts w:asciiTheme="minorHAnsi" w:eastAsiaTheme="minorEastAsia" w:hAnsiTheme="minorHAnsi" w:cstheme="minorBidi"/>
          <w:noProof/>
          <w:kern w:val="2"/>
          <w:sz w:val="21"/>
        </w:rPr>
      </w:pPr>
      <w:r w:rsidRPr="00753DD2">
        <w:rPr>
          <w:rFonts w:ascii="Times New Roman" w:hAnsi="Times New Roman" w:cs="Times New Roman"/>
          <w:noProof/>
        </w:rPr>
        <w:t>1.3.</w:t>
      </w:r>
      <w:r>
        <w:rPr>
          <w:rFonts w:asciiTheme="minorHAnsi" w:eastAsiaTheme="minorEastAsia" w:hAnsiTheme="minorHAnsi" w:cstheme="minorBidi"/>
          <w:noProof/>
          <w:kern w:val="2"/>
          <w:sz w:val="21"/>
        </w:rPr>
        <w:tab/>
      </w:r>
      <w:r w:rsidRPr="00753DD2">
        <w:rPr>
          <w:rFonts w:ascii="Times New Roman" w:hAnsi="Times New Roman" w:cs="Times New Roman"/>
          <w:noProof/>
        </w:rPr>
        <w:t>Aims and Objectives</w:t>
      </w:r>
      <w:r>
        <w:rPr>
          <w:noProof/>
        </w:rPr>
        <w:tab/>
      </w:r>
      <w:r>
        <w:rPr>
          <w:noProof/>
        </w:rPr>
        <w:fldChar w:fldCharType="begin"/>
      </w:r>
      <w:r>
        <w:rPr>
          <w:noProof/>
        </w:rPr>
        <w:instrText xml:space="preserve"> PAGEREF _Toc82681942 \h </w:instrText>
      </w:r>
      <w:r>
        <w:rPr>
          <w:noProof/>
        </w:rPr>
      </w:r>
      <w:r>
        <w:rPr>
          <w:noProof/>
        </w:rPr>
        <w:fldChar w:fldCharType="separate"/>
      </w:r>
      <w:r>
        <w:rPr>
          <w:noProof/>
        </w:rPr>
        <w:t>4</w:t>
      </w:r>
      <w:r>
        <w:rPr>
          <w:noProof/>
        </w:rPr>
        <w:fldChar w:fldCharType="end"/>
      </w:r>
    </w:p>
    <w:p w14:paraId="12ABA450" w14:textId="36F39002" w:rsidR="00D018FF" w:rsidRDefault="00D018FF">
      <w:pPr>
        <w:pStyle w:val="TOC2"/>
        <w:tabs>
          <w:tab w:val="left" w:pos="960"/>
          <w:tab w:val="right" w:leader="dot" w:pos="8299"/>
        </w:tabs>
        <w:rPr>
          <w:rFonts w:asciiTheme="minorHAnsi" w:eastAsiaTheme="minorEastAsia" w:hAnsiTheme="minorHAnsi" w:cstheme="minorBidi"/>
          <w:noProof/>
          <w:kern w:val="2"/>
          <w:sz w:val="21"/>
        </w:rPr>
      </w:pPr>
      <w:r w:rsidRPr="00753DD2">
        <w:rPr>
          <w:rFonts w:ascii="Times New Roman" w:hAnsi="Times New Roman" w:cs="Times New Roman"/>
          <w:noProof/>
        </w:rPr>
        <w:t>1.4.</w:t>
      </w:r>
      <w:r>
        <w:rPr>
          <w:rFonts w:asciiTheme="minorHAnsi" w:eastAsiaTheme="minorEastAsia" w:hAnsiTheme="minorHAnsi" w:cstheme="minorBidi"/>
          <w:noProof/>
          <w:kern w:val="2"/>
          <w:sz w:val="21"/>
        </w:rPr>
        <w:tab/>
      </w:r>
      <w:r w:rsidRPr="00753DD2">
        <w:rPr>
          <w:rFonts w:ascii="Times New Roman" w:hAnsi="Times New Roman" w:cs="Times New Roman"/>
          <w:noProof/>
        </w:rPr>
        <w:t>Project Management</w:t>
      </w:r>
      <w:r>
        <w:rPr>
          <w:noProof/>
        </w:rPr>
        <w:tab/>
      </w:r>
      <w:r>
        <w:rPr>
          <w:noProof/>
        </w:rPr>
        <w:fldChar w:fldCharType="begin"/>
      </w:r>
      <w:r>
        <w:rPr>
          <w:noProof/>
        </w:rPr>
        <w:instrText xml:space="preserve"> PAGEREF _Toc82681943 \h </w:instrText>
      </w:r>
      <w:r>
        <w:rPr>
          <w:noProof/>
        </w:rPr>
      </w:r>
      <w:r>
        <w:rPr>
          <w:noProof/>
        </w:rPr>
        <w:fldChar w:fldCharType="separate"/>
      </w:r>
      <w:r>
        <w:rPr>
          <w:noProof/>
        </w:rPr>
        <w:t>5</w:t>
      </w:r>
      <w:r>
        <w:rPr>
          <w:noProof/>
        </w:rPr>
        <w:fldChar w:fldCharType="end"/>
      </w:r>
    </w:p>
    <w:p w14:paraId="5DCB547F" w14:textId="0109820C" w:rsidR="00D018FF" w:rsidRDefault="00D018FF">
      <w:pPr>
        <w:pStyle w:val="TOC1"/>
        <w:tabs>
          <w:tab w:val="right" w:leader="dot" w:pos="8299"/>
        </w:tabs>
        <w:rPr>
          <w:rFonts w:asciiTheme="minorHAnsi" w:eastAsiaTheme="minorEastAsia" w:hAnsiTheme="minorHAnsi" w:cstheme="minorBidi"/>
          <w:b w:val="0"/>
          <w:noProof/>
          <w:kern w:val="2"/>
          <w:sz w:val="21"/>
        </w:rPr>
      </w:pPr>
      <w:r w:rsidRPr="00753DD2">
        <w:rPr>
          <w:rFonts w:ascii="Times New Roman" w:hAnsi="Times New Roman" w:cs="Times New Roman"/>
          <w:noProof/>
        </w:rPr>
        <w:t>Chapter 2 - Literature review</w:t>
      </w:r>
      <w:r>
        <w:rPr>
          <w:noProof/>
        </w:rPr>
        <w:tab/>
      </w:r>
      <w:r>
        <w:rPr>
          <w:noProof/>
        </w:rPr>
        <w:fldChar w:fldCharType="begin"/>
      </w:r>
      <w:r>
        <w:rPr>
          <w:noProof/>
        </w:rPr>
        <w:instrText xml:space="preserve"> PAGEREF _Toc82681944 \h </w:instrText>
      </w:r>
      <w:r>
        <w:rPr>
          <w:noProof/>
        </w:rPr>
      </w:r>
      <w:r>
        <w:rPr>
          <w:noProof/>
        </w:rPr>
        <w:fldChar w:fldCharType="separate"/>
      </w:r>
      <w:r>
        <w:rPr>
          <w:noProof/>
        </w:rPr>
        <w:t>6</w:t>
      </w:r>
      <w:r>
        <w:rPr>
          <w:noProof/>
        </w:rPr>
        <w:fldChar w:fldCharType="end"/>
      </w:r>
    </w:p>
    <w:p w14:paraId="5C757842" w14:textId="1EDE03F7" w:rsidR="00D018FF" w:rsidRDefault="00D018FF">
      <w:pPr>
        <w:pStyle w:val="TOC2"/>
        <w:tabs>
          <w:tab w:val="left" w:pos="960"/>
          <w:tab w:val="right" w:leader="dot" w:pos="8299"/>
        </w:tabs>
        <w:rPr>
          <w:rFonts w:asciiTheme="minorHAnsi" w:eastAsiaTheme="minorEastAsia" w:hAnsiTheme="minorHAnsi" w:cstheme="minorBidi"/>
          <w:noProof/>
          <w:kern w:val="2"/>
          <w:sz w:val="21"/>
        </w:rPr>
      </w:pPr>
      <w:r w:rsidRPr="00753DD2">
        <w:rPr>
          <w:rFonts w:ascii="Times New Roman" w:hAnsi="Times New Roman" w:cs="Times New Roman"/>
          <w:noProof/>
        </w:rPr>
        <w:t>2.1.</w:t>
      </w:r>
      <w:r>
        <w:rPr>
          <w:rFonts w:asciiTheme="minorHAnsi" w:eastAsiaTheme="minorEastAsia" w:hAnsiTheme="minorHAnsi" w:cstheme="minorBidi"/>
          <w:noProof/>
          <w:kern w:val="2"/>
          <w:sz w:val="21"/>
        </w:rPr>
        <w:tab/>
      </w:r>
      <w:r w:rsidRPr="00753DD2">
        <w:rPr>
          <w:rFonts w:ascii="Times New Roman" w:hAnsi="Times New Roman" w:cs="Times New Roman"/>
          <w:noProof/>
        </w:rPr>
        <w:t>Definition of BCI and BCI applications</w:t>
      </w:r>
      <w:r>
        <w:rPr>
          <w:noProof/>
        </w:rPr>
        <w:tab/>
      </w:r>
      <w:r>
        <w:rPr>
          <w:noProof/>
        </w:rPr>
        <w:fldChar w:fldCharType="begin"/>
      </w:r>
      <w:r>
        <w:rPr>
          <w:noProof/>
        </w:rPr>
        <w:instrText xml:space="preserve"> PAGEREF _Toc82681945 \h </w:instrText>
      </w:r>
      <w:r>
        <w:rPr>
          <w:noProof/>
        </w:rPr>
      </w:r>
      <w:r>
        <w:rPr>
          <w:noProof/>
        </w:rPr>
        <w:fldChar w:fldCharType="separate"/>
      </w:r>
      <w:r>
        <w:rPr>
          <w:noProof/>
        </w:rPr>
        <w:t>6</w:t>
      </w:r>
      <w:r>
        <w:rPr>
          <w:noProof/>
        </w:rPr>
        <w:fldChar w:fldCharType="end"/>
      </w:r>
    </w:p>
    <w:p w14:paraId="219359F0" w14:textId="24C30520" w:rsidR="00D018FF" w:rsidRDefault="00D018FF">
      <w:pPr>
        <w:pStyle w:val="TOC2"/>
        <w:tabs>
          <w:tab w:val="left" w:pos="960"/>
          <w:tab w:val="right" w:leader="dot" w:pos="8299"/>
        </w:tabs>
        <w:rPr>
          <w:rFonts w:asciiTheme="minorHAnsi" w:eastAsiaTheme="minorEastAsia" w:hAnsiTheme="minorHAnsi" w:cstheme="minorBidi"/>
          <w:noProof/>
          <w:kern w:val="2"/>
          <w:sz w:val="21"/>
        </w:rPr>
      </w:pPr>
      <w:r w:rsidRPr="00753DD2">
        <w:rPr>
          <w:rFonts w:ascii="Times New Roman" w:hAnsi="Times New Roman" w:cs="Times New Roman"/>
          <w:noProof/>
        </w:rPr>
        <w:t>2.2.</w:t>
      </w:r>
      <w:r>
        <w:rPr>
          <w:rFonts w:asciiTheme="minorHAnsi" w:eastAsiaTheme="minorEastAsia" w:hAnsiTheme="minorHAnsi" w:cstheme="minorBidi"/>
          <w:noProof/>
          <w:kern w:val="2"/>
          <w:sz w:val="21"/>
        </w:rPr>
        <w:tab/>
      </w:r>
      <w:r w:rsidRPr="00753DD2">
        <w:rPr>
          <w:rFonts w:ascii="Times New Roman" w:hAnsi="Times New Roman" w:cs="Times New Roman"/>
          <w:noProof/>
        </w:rPr>
        <w:t>EEG and Motor imagery-based BCI</w:t>
      </w:r>
      <w:r>
        <w:rPr>
          <w:noProof/>
        </w:rPr>
        <w:tab/>
      </w:r>
      <w:r>
        <w:rPr>
          <w:noProof/>
        </w:rPr>
        <w:fldChar w:fldCharType="begin"/>
      </w:r>
      <w:r>
        <w:rPr>
          <w:noProof/>
        </w:rPr>
        <w:instrText xml:space="preserve"> PAGEREF _Toc82681946 \h </w:instrText>
      </w:r>
      <w:r>
        <w:rPr>
          <w:noProof/>
        </w:rPr>
      </w:r>
      <w:r>
        <w:rPr>
          <w:noProof/>
        </w:rPr>
        <w:fldChar w:fldCharType="separate"/>
      </w:r>
      <w:r>
        <w:rPr>
          <w:noProof/>
        </w:rPr>
        <w:t>10</w:t>
      </w:r>
      <w:r>
        <w:rPr>
          <w:noProof/>
        </w:rPr>
        <w:fldChar w:fldCharType="end"/>
      </w:r>
    </w:p>
    <w:p w14:paraId="2CEE1D7C" w14:textId="334F2461" w:rsidR="00D018FF" w:rsidRDefault="00D018FF">
      <w:pPr>
        <w:pStyle w:val="TOC2"/>
        <w:tabs>
          <w:tab w:val="left" w:pos="960"/>
          <w:tab w:val="right" w:leader="dot" w:pos="8299"/>
        </w:tabs>
        <w:rPr>
          <w:rFonts w:asciiTheme="minorHAnsi" w:eastAsiaTheme="minorEastAsia" w:hAnsiTheme="minorHAnsi" w:cstheme="minorBidi"/>
          <w:noProof/>
          <w:kern w:val="2"/>
          <w:sz w:val="21"/>
        </w:rPr>
      </w:pPr>
      <w:r w:rsidRPr="00753DD2">
        <w:rPr>
          <w:rFonts w:ascii="Times New Roman" w:hAnsi="Times New Roman" w:cs="Times New Roman"/>
          <w:noProof/>
        </w:rPr>
        <w:t>2.3.</w:t>
      </w:r>
      <w:r>
        <w:rPr>
          <w:rFonts w:asciiTheme="minorHAnsi" w:eastAsiaTheme="minorEastAsia" w:hAnsiTheme="minorHAnsi" w:cstheme="minorBidi"/>
          <w:noProof/>
          <w:kern w:val="2"/>
          <w:sz w:val="21"/>
        </w:rPr>
        <w:tab/>
      </w:r>
      <w:r w:rsidRPr="00753DD2">
        <w:rPr>
          <w:rFonts w:ascii="Calibri" w:hAnsi="Calibri" w:cs="Calibri"/>
          <w:noProof/>
        </w:rPr>
        <w:t>﻿</w:t>
      </w:r>
      <w:r w:rsidRPr="00753DD2">
        <w:rPr>
          <w:rFonts w:ascii="Times New Roman" w:hAnsi="Times New Roman" w:cs="Times New Roman"/>
          <w:noProof/>
        </w:rPr>
        <w:t>Classification of motor imagery BCI and challenges in classification of motor imagery based BCI</w:t>
      </w:r>
      <w:r>
        <w:rPr>
          <w:noProof/>
        </w:rPr>
        <w:tab/>
      </w:r>
      <w:r>
        <w:rPr>
          <w:noProof/>
        </w:rPr>
        <w:fldChar w:fldCharType="begin"/>
      </w:r>
      <w:r>
        <w:rPr>
          <w:noProof/>
        </w:rPr>
        <w:instrText xml:space="preserve"> PAGEREF _Toc82681947 \h </w:instrText>
      </w:r>
      <w:r>
        <w:rPr>
          <w:noProof/>
        </w:rPr>
      </w:r>
      <w:r>
        <w:rPr>
          <w:noProof/>
        </w:rPr>
        <w:fldChar w:fldCharType="separate"/>
      </w:r>
      <w:r>
        <w:rPr>
          <w:noProof/>
        </w:rPr>
        <w:t>11</w:t>
      </w:r>
      <w:r>
        <w:rPr>
          <w:noProof/>
        </w:rPr>
        <w:fldChar w:fldCharType="end"/>
      </w:r>
    </w:p>
    <w:p w14:paraId="45EDFAF5" w14:textId="07E9DFEB" w:rsidR="00D018FF" w:rsidRDefault="00D018FF">
      <w:pPr>
        <w:pStyle w:val="TOC1"/>
        <w:tabs>
          <w:tab w:val="right" w:leader="dot" w:pos="8299"/>
        </w:tabs>
        <w:rPr>
          <w:rFonts w:asciiTheme="minorHAnsi" w:eastAsiaTheme="minorEastAsia" w:hAnsiTheme="minorHAnsi" w:cstheme="minorBidi"/>
          <w:b w:val="0"/>
          <w:noProof/>
          <w:kern w:val="2"/>
          <w:sz w:val="21"/>
        </w:rPr>
      </w:pPr>
      <w:r w:rsidRPr="00753DD2">
        <w:rPr>
          <w:rFonts w:ascii="Times New Roman" w:hAnsi="Times New Roman" w:cs="Times New Roman"/>
          <w:noProof/>
        </w:rPr>
        <w:t>Chapter 3 - Methodology</w:t>
      </w:r>
      <w:r>
        <w:rPr>
          <w:noProof/>
        </w:rPr>
        <w:tab/>
      </w:r>
      <w:r>
        <w:rPr>
          <w:noProof/>
        </w:rPr>
        <w:fldChar w:fldCharType="begin"/>
      </w:r>
      <w:r>
        <w:rPr>
          <w:noProof/>
        </w:rPr>
        <w:instrText xml:space="preserve"> PAGEREF _Toc82681948 \h </w:instrText>
      </w:r>
      <w:r>
        <w:rPr>
          <w:noProof/>
        </w:rPr>
      </w:r>
      <w:r>
        <w:rPr>
          <w:noProof/>
        </w:rPr>
        <w:fldChar w:fldCharType="separate"/>
      </w:r>
      <w:r>
        <w:rPr>
          <w:noProof/>
        </w:rPr>
        <w:t>13</w:t>
      </w:r>
      <w:r>
        <w:rPr>
          <w:noProof/>
        </w:rPr>
        <w:fldChar w:fldCharType="end"/>
      </w:r>
    </w:p>
    <w:p w14:paraId="55C16BD5" w14:textId="59A22B24" w:rsidR="00D018FF" w:rsidRDefault="00D018FF" w:rsidP="0076172C">
      <w:pPr>
        <w:pStyle w:val="TOC2"/>
        <w:tabs>
          <w:tab w:val="left" w:pos="960"/>
          <w:tab w:val="right" w:leader="dot" w:pos="8299"/>
        </w:tabs>
        <w:rPr>
          <w:rFonts w:asciiTheme="minorHAnsi" w:eastAsiaTheme="minorEastAsia" w:hAnsiTheme="minorHAnsi" w:cstheme="minorBidi"/>
          <w:noProof/>
          <w:kern w:val="2"/>
          <w:sz w:val="21"/>
        </w:rPr>
      </w:pPr>
      <w:r w:rsidRPr="00753DD2">
        <w:rPr>
          <w:rFonts w:ascii="Times New Roman" w:hAnsi="Times New Roman" w:cs="Times New Roman"/>
          <w:noProof/>
        </w:rPr>
        <w:t>3.1.</w:t>
      </w:r>
      <w:r>
        <w:rPr>
          <w:rFonts w:asciiTheme="minorHAnsi" w:eastAsiaTheme="minorEastAsia" w:hAnsiTheme="minorHAnsi" w:cstheme="minorBidi"/>
          <w:noProof/>
          <w:kern w:val="2"/>
          <w:sz w:val="21"/>
        </w:rPr>
        <w:tab/>
      </w:r>
      <w:del w:id="29" w:author="Mahnaz Arvaneh" w:date="2021-09-16T14:31:00Z">
        <w:r w:rsidRPr="00753DD2" w:rsidDel="0076172C">
          <w:rPr>
            <w:rFonts w:ascii="Times New Roman" w:hAnsi="Times New Roman" w:cs="Times New Roman"/>
            <w:noProof/>
          </w:rPr>
          <w:delText>Recording Electroencephalogram (EEG) data during motor imagery</w:delText>
        </w:r>
      </w:del>
      <w:ins w:id="30" w:author="Mahnaz Arvaneh" w:date="2021-09-16T14:31:00Z">
        <w:r w:rsidR="0076172C">
          <w:rPr>
            <w:rFonts w:ascii="Times New Roman" w:hAnsi="Times New Roman" w:cs="Times New Roman"/>
            <w:noProof/>
          </w:rPr>
          <w:t>Experiment and Dataset description</w:t>
        </w:r>
      </w:ins>
      <w:r>
        <w:rPr>
          <w:noProof/>
        </w:rPr>
        <w:tab/>
      </w:r>
      <w:r>
        <w:rPr>
          <w:noProof/>
        </w:rPr>
        <w:fldChar w:fldCharType="begin"/>
      </w:r>
      <w:r>
        <w:rPr>
          <w:noProof/>
        </w:rPr>
        <w:instrText xml:space="preserve"> PAGEREF _Toc82681949 \h </w:instrText>
      </w:r>
      <w:r>
        <w:rPr>
          <w:noProof/>
        </w:rPr>
      </w:r>
      <w:r>
        <w:rPr>
          <w:noProof/>
        </w:rPr>
        <w:fldChar w:fldCharType="separate"/>
      </w:r>
      <w:r>
        <w:rPr>
          <w:noProof/>
        </w:rPr>
        <w:t>13</w:t>
      </w:r>
      <w:r>
        <w:rPr>
          <w:noProof/>
        </w:rPr>
        <w:fldChar w:fldCharType="end"/>
      </w:r>
    </w:p>
    <w:p w14:paraId="7852BA9E" w14:textId="5756919B" w:rsidR="00D018FF" w:rsidRDefault="00D018FF">
      <w:pPr>
        <w:pStyle w:val="TOC3"/>
        <w:tabs>
          <w:tab w:val="left" w:pos="1440"/>
          <w:tab w:val="right" w:leader="dot" w:pos="8299"/>
        </w:tabs>
        <w:rPr>
          <w:rFonts w:asciiTheme="minorHAnsi" w:eastAsiaTheme="minorEastAsia" w:hAnsiTheme="minorHAnsi" w:cstheme="minorBidi"/>
          <w:noProof/>
          <w:kern w:val="2"/>
          <w:sz w:val="21"/>
        </w:rPr>
      </w:pPr>
      <w:r w:rsidRPr="00753DD2">
        <w:rPr>
          <w:rFonts w:ascii="Times New Roman" w:hAnsi="Times New Roman" w:cs="Times New Roman"/>
          <w:noProof/>
        </w:rPr>
        <w:t>3.1.1.</w:t>
      </w:r>
      <w:r>
        <w:rPr>
          <w:rFonts w:asciiTheme="minorHAnsi" w:eastAsiaTheme="minorEastAsia" w:hAnsiTheme="minorHAnsi" w:cstheme="minorBidi"/>
          <w:noProof/>
          <w:kern w:val="2"/>
          <w:sz w:val="21"/>
        </w:rPr>
        <w:tab/>
      </w:r>
      <w:r w:rsidRPr="00753DD2">
        <w:rPr>
          <w:rFonts w:ascii="Times New Roman" w:hAnsi="Times New Roman" w:cs="Times New Roman"/>
          <w:noProof/>
        </w:rPr>
        <w:t>Experimental paradigm</w:t>
      </w:r>
      <w:r>
        <w:rPr>
          <w:noProof/>
        </w:rPr>
        <w:tab/>
      </w:r>
      <w:r>
        <w:rPr>
          <w:noProof/>
        </w:rPr>
        <w:fldChar w:fldCharType="begin"/>
      </w:r>
      <w:r>
        <w:rPr>
          <w:noProof/>
        </w:rPr>
        <w:instrText xml:space="preserve"> PAGEREF _Toc82681950 \h </w:instrText>
      </w:r>
      <w:r>
        <w:rPr>
          <w:noProof/>
        </w:rPr>
      </w:r>
      <w:r>
        <w:rPr>
          <w:noProof/>
        </w:rPr>
        <w:fldChar w:fldCharType="separate"/>
      </w:r>
      <w:r>
        <w:rPr>
          <w:noProof/>
        </w:rPr>
        <w:t>13</w:t>
      </w:r>
      <w:r>
        <w:rPr>
          <w:noProof/>
        </w:rPr>
        <w:fldChar w:fldCharType="end"/>
      </w:r>
    </w:p>
    <w:p w14:paraId="18CE435A" w14:textId="223CB03B" w:rsidR="00D018FF" w:rsidRDefault="00D018FF">
      <w:pPr>
        <w:pStyle w:val="TOC3"/>
        <w:tabs>
          <w:tab w:val="left" w:pos="1440"/>
          <w:tab w:val="right" w:leader="dot" w:pos="8299"/>
        </w:tabs>
        <w:rPr>
          <w:rFonts w:asciiTheme="minorHAnsi" w:eastAsiaTheme="minorEastAsia" w:hAnsiTheme="minorHAnsi" w:cstheme="minorBidi"/>
          <w:noProof/>
          <w:kern w:val="2"/>
          <w:sz w:val="21"/>
        </w:rPr>
      </w:pPr>
      <w:r w:rsidRPr="00753DD2">
        <w:rPr>
          <w:rFonts w:ascii="Times New Roman" w:hAnsi="Times New Roman" w:cs="Times New Roman"/>
          <w:noProof/>
        </w:rPr>
        <w:t>3.1.2.</w:t>
      </w:r>
      <w:r>
        <w:rPr>
          <w:rFonts w:asciiTheme="minorHAnsi" w:eastAsiaTheme="minorEastAsia" w:hAnsiTheme="minorHAnsi" w:cstheme="minorBidi"/>
          <w:noProof/>
          <w:kern w:val="2"/>
          <w:sz w:val="21"/>
        </w:rPr>
        <w:tab/>
      </w:r>
      <w:r w:rsidRPr="00753DD2">
        <w:rPr>
          <w:rFonts w:ascii="Times New Roman" w:hAnsi="Times New Roman" w:cs="Times New Roman"/>
          <w:noProof/>
        </w:rPr>
        <w:t>Data recording</w:t>
      </w:r>
      <w:r>
        <w:rPr>
          <w:noProof/>
        </w:rPr>
        <w:tab/>
      </w:r>
      <w:r>
        <w:rPr>
          <w:noProof/>
        </w:rPr>
        <w:fldChar w:fldCharType="begin"/>
      </w:r>
      <w:r>
        <w:rPr>
          <w:noProof/>
        </w:rPr>
        <w:instrText xml:space="preserve"> PAGEREF _Toc82681951 \h </w:instrText>
      </w:r>
      <w:r>
        <w:rPr>
          <w:noProof/>
        </w:rPr>
      </w:r>
      <w:r>
        <w:rPr>
          <w:noProof/>
        </w:rPr>
        <w:fldChar w:fldCharType="separate"/>
      </w:r>
      <w:r>
        <w:rPr>
          <w:noProof/>
        </w:rPr>
        <w:t>15</w:t>
      </w:r>
      <w:r>
        <w:rPr>
          <w:noProof/>
        </w:rPr>
        <w:fldChar w:fldCharType="end"/>
      </w:r>
    </w:p>
    <w:p w14:paraId="3BFA823A" w14:textId="1524F225" w:rsidR="00D018FF" w:rsidRDefault="00D018FF">
      <w:pPr>
        <w:pStyle w:val="TOC3"/>
        <w:tabs>
          <w:tab w:val="left" w:pos="1440"/>
          <w:tab w:val="right" w:leader="dot" w:pos="8299"/>
        </w:tabs>
        <w:rPr>
          <w:rFonts w:asciiTheme="minorHAnsi" w:eastAsiaTheme="minorEastAsia" w:hAnsiTheme="minorHAnsi" w:cstheme="minorBidi"/>
          <w:noProof/>
          <w:kern w:val="2"/>
          <w:sz w:val="21"/>
        </w:rPr>
      </w:pPr>
      <w:r w:rsidRPr="00753DD2">
        <w:rPr>
          <w:rFonts w:ascii="Times New Roman" w:hAnsi="Times New Roman" w:cs="Times New Roman"/>
          <w:noProof/>
        </w:rPr>
        <w:t>3.1.3.</w:t>
      </w:r>
      <w:r>
        <w:rPr>
          <w:rFonts w:asciiTheme="minorHAnsi" w:eastAsiaTheme="minorEastAsia" w:hAnsiTheme="minorHAnsi" w:cstheme="minorBidi"/>
          <w:noProof/>
          <w:kern w:val="2"/>
          <w:sz w:val="21"/>
        </w:rPr>
        <w:tab/>
      </w:r>
      <w:r w:rsidRPr="00753DD2">
        <w:rPr>
          <w:rFonts w:ascii="Times New Roman" w:hAnsi="Times New Roman" w:cs="Times New Roman"/>
          <w:noProof/>
        </w:rPr>
        <w:t>Data file description</w:t>
      </w:r>
      <w:r>
        <w:rPr>
          <w:noProof/>
        </w:rPr>
        <w:tab/>
      </w:r>
      <w:r>
        <w:rPr>
          <w:noProof/>
        </w:rPr>
        <w:fldChar w:fldCharType="begin"/>
      </w:r>
      <w:r>
        <w:rPr>
          <w:noProof/>
        </w:rPr>
        <w:instrText xml:space="preserve"> PAGEREF _Toc82681952 \h </w:instrText>
      </w:r>
      <w:r>
        <w:rPr>
          <w:noProof/>
        </w:rPr>
      </w:r>
      <w:r>
        <w:rPr>
          <w:noProof/>
        </w:rPr>
        <w:fldChar w:fldCharType="separate"/>
      </w:r>
      <w:r>
        <w:rPr>
          <w:noProof/>
        </w:rPr>
        <w:t>16</w:t>
      </w:r>
      <w:r>
        <w:rPr>
          <w:noProof/>
        </w:rPr>
        <w:fldChar w:fldCharType="end"/>
      </w:r>
    </w:p>
    <w:p w14:paraId="1462BD32" w14:textId="213513E9" w:rsidR="00D018FF" w:rsidRDefault="00D018FF">
      <w:pPr>
        <w:pStyle w:val="TOC2"/>
        <w:tabs>
          <w:tab w:val="left" w:pos="960"/>
          <w:tab w:val="right" w:leader="dot" w:pos="8299"/>
        </w:tabs>
        <w:rPr>
          <w:rFonts w:asciiTheme="minorHAnsi" w:eastAsiaTheme="minorEastAsia" w:hAnsiTheme="minorHAnsi" w:cstheme="minorBidi"/>
          <w:noProof/>
          <w:kern w:val="2"/>
          <w:sz w:val="21"/>
        </w:rPr>
      </w:pPr>
      <w:r w:rsidRPr="00753DD2">
        <w:rPr>
          <w:rFonts w:ascii="Times New Roman" w:hAnsi="Times New Roman" w:cs="Times New Roman"/>
          <w:noProof/>
        </w:rPr>
        <w:t>3.2.</w:t>
      </w:r>
      <w:r>
        <w:rPr>
          <w:rFonts w:asciiTheme="minorHAnsi" w:eastAsiaTheme="minorEastAsia" w:hAnsiTheme="minorHAnsi" w:cstheme="minorBidi"/>
          <w:noProof/>
          <w:kern w:val="2"/>
          <w:sz w:val="21"/>
        </w:rPr>
        <w:tab/>
      </w:r>
      <w:r w:rsidRPr="00753DD2">
        <w:rPr>
          <w:rFonts w:ascii="Times New Roman" w:hAnsi="Times New Roman" w:cs="Times New Roman"/>
          <w:noProof/>
        </w:rPr>
        <w:t>Common spatial pattern (CSP)</w:t>
      </w:r>
      <w:r>
        <w:rPr>
          <w:noProof/>
        </w:rPr>
        <w:tab/>
      </w:r>
      <w:r>
        <w:rPr>
          <w:noProof/>
        </w:rPr>
        <w:fldChar w:fldCharType="begin"/>
      </w:r>
      <w:r>
        <w:rPr>
          <w:noProof/>
        </w:rPr>
        <w:instrText xml:space="preserve"> PAGEREF _Toc82681953 \h </w:instrText>
      </w:r>
      <w:r>
        <w:rPr>
          <w:noProof/>
        </w:rPr>
      </w:r>
      <w:r>
        <w:rPr>
          <w:noProof/>
        </w:rPr>
        <w:fldChar w:fldCharType="separate"/>
      </w:r>
      <w:r>
        <w:rPr>
          <w:noProof/>
        </w:rPr>
        <w:t>17</w:t>
      </w:r>
      <w:r>
        <w:rPr>
          <w:noProof/>
        </w:rPr>
        <w:fldChar w:fldCharType="end"/>
      </w:r>
    </w:p>
    <w:p w14:paraId="2B00DDA3" w14:textId="5CEC95C0" w:rsidR="00D018FF" w:rsidRDefault="00D018FF">
      <w:pPr>
        <w:pStyle w:val="TOC3"/>
        <w:tabs>
          <w:tab w:val="left" w:pos="1440"/>
          <w:tab w:val="right" w:leader="dot" w:pos="8299"/>
        </w:tabs>
        <w:rPr>
          <w:rFonts w:asciiTheme="minorHAnsi" w:eastAsiaTheme="minorEastAsia" w:hAnsiTheme="minorHAnsi" w:cstheme="minorBidi"/>
          <w:noProof/>
          <w:kern w:val="2"/>
          <w:sz w:val="21"/>
        </w:rPr>
      </w:pPr>
      <w:r w:rsidRPr="00753DD2">
        <w:rPr>
          <w:rFonts w:ascii="Times New Roman" w:hAnsi="Times New Roman" w:cs="Times New Roman"/>
          <w:noProof/>
        </w:rPr>
        <w:t>3.2.1.</w:t>
      </w:r>
      <w:r>
        <w:rPr>
          <w:rFonts w:asciiTheme="minorHAnsi" w:eastAsiaTheme="minorEastAsia" w:hAnsiTheme="minorHAnsi" w:cstheme="minorBidi"/>
          <w:noProof/>
          <w:kern w:val="2"/>
          <w:sz w:val="21"/>
        </w:rPr>
        <w:tab/>
      </w:r>
      <w:r w:rsidRPr="00753DD2">
        <w:rPr>
          <w:rFonts w:ascii="Times New Roman" w:hAnsi="Times New Roman" w:cs="Times New Roman"/>
          <w:noProof/>
        </w:rPr>
        <w:t>Research on Feature Extraction Based on CSP Algorithm</w:t>
      </w:r>
      <w:r>
        <w:rPr>
          <w:noProof/>
        </w:rPr>
        <w:tab/>
      </w:r>
      <w:r>
        <w:rPr>
          <w:noProof/>
        </w:rPr>
        <w:fldChar w:fldCharType="begin"/>
      </w:r>
      <w:r>
        <w:rPr>
          <w:noProof/>
        </w:rPr>
        <w:instrText xml:space="preserve"> PAGEREF _Toc82681954 \h </w:instrText>
      </w:r>
      <w:r>
        <w:rPr>
          <w:noProof/>
        </w:rPr>
      </w:r>
      <w:r>
        <w:rPr>
          <w:noProof/>
        </w:rPr>
        <w:fldChar w:fldCharType="separate"/>
      </w:r>
      <w:r>
        <w:rPr>
          <w:noProof/>
        </w:rPr>
        <w:t>17</w:t>
      </w:r>
      <w:r>
        <w:rPr>
          <w:noProof/>
        </w:rPr>
        <w:fldChar w:fldCharType="end"/>
      </w:r>
    </w:p>
    <w:p w14:paraId="5B439213" w14:textId="5AA1E617" w:rsidR="00D018FF" w:rsidRDefault="00D018FF">
      <w:pPr>
        <w:pStyle w:val="TOC3"/>
        <w:tabs>
          <w:tab w:val="left" w:pos="1440"/>
          <w:tab w:val="right" w:leader="dot" w:pos="8299"/>
        </w:tabs>
        <w:rPr>
          <w:rFonts w:asciiTheme="minorHAnsi" w:eastAsiaTheme="minorEastAsia" w:hAnsiTheme="minorHAnsi" w:cstheme="minorBidi"/>
          <w:noProof/>
          <w:kern w:val="2"/>
          <w:sz w:val="21"/>
        </w:rPr>
      </w:pPr>
      <w:r w:rsidRPr="00753DD2">
        <w:rPr>
          <w:rFonts w:ascii="Times New Roman" w:hAnsi="Times New Roman" w:cs="Times New Roman"/>
          <w:noProof/>
        </w:rPr>
        <w:t>3.2.2.</w:t>
      </w:r>
      <w:r>
        <w:rPr>
          <w:rFonts w:asciiTheme="minorHAnsi" w:eastAsiaTheme="minorEastAsia" w:hAnsiTheme="minorHAnsi" w:cstheme="minorBidi"/>
          <w:noProof/>
          <w:kern w:val="2"/>
          <w:sz w:val="21"/>
        </w:rPr>
        <w:tab/>
      </w:r>
      <w:r w:rsidRPr="00753DD2">
        <w:rPr>
          <w:rFonts w:ascii="Times New Roman" w:hAnsi="Times New Roman" w:cs="Times New Roman"/>
          <w:noProof/>
        </w:rPr>
        <w:t>CSP algorithm flow for two classes of the EEG data</w:t>
      </w:r>
      <w:r>
        <w:rPr>
          <w:noProof/>
        </w:rPr>
        <w:tab/>
      </w:r>
      <w:r>
        <w:rPr>
          <w:noProof/>
        </w:rPr>
        <w:fldChar w:fldCharType="begin"/>
      </w:r>
      <w:r>
        <w:rPr>
          <w:noProof/>
        </w:rPr>
        <w:instrText xml:space="preserve"> PAGEREF _Toc82681955 \h </w:instrText>
      </w:r>
      <w:r>
        <w:rPr>
          <w:noProof/>
        </w:rPr>
      </w:r>
      <w:r>
        <w:rPr>
          <w:noProof/>
        </w:rPr>
        <w:fldChar w:fldCharType="separate"/>
      </w:r>
      <w:r>
        <w:rPr>
          <w:noProof/>
        </w:rPr>
        <w:t>17</w:t>
      </w:r>
      <w:r>
        <w:rPr>
          <w:noProof/>
        </w:rPr>
        <w:fldChar w:fldCharType="end"/>
      </w:r>
    </w:p>
    <w:p w14:paraId="4A47D744" w14:textId="673DBA22" w:rsidR="00D018FF" w:rsidRDefault="00D018FF">
      <w:pPr>
        <w:pStyle w:val="TOC2"/>
        <w:tabs>
          <w:tab w:val="left" w:pos="960"/>
          <w:tab w:val="right" w:leader="dot" w:pos="8299"/>
        </w:tabs>
        <w:rPr>
          <w:rFonts w:asciiTheme="minorHAnsi" w:eastAsiaTheme="minorEastAsia" w:hAnsiTheme="minorHAnsi" w:cstheme="minorBidi"/>
          <w:noProof/>
          <w:kern w:val="2"/>
          <w:sz w:val="21"/>
        </w:rPr>
      </w:pPr>
      <w:r w:rsidRPr="00753DD2">
        <w:rPr>
          <w:rFonts w:ascii="Times New Roman" w:hAnsi="Times New Roman" w:cs="Times New Roman"/>
          <w:noProof/>
        </w:rPr>
        <w:t>3.3.</w:t>
      </w:r>
      <w:r>
        <w:rPr>
          <w:rFonts w:asciiTheme="minorHAnsi" w:eastAsiaTheme="minorEastAsia" w:hAnsiTheme="minorHAnsi" w:cstheme="minorBidi"/>
          <w:noProof/>
          <w:kern w:val="2"/>
          <w:sz w:val="21"/>
        </w:rPr>
        <w:tab/>
      </w:r>
      <w:r w:rsidRPr="00753DD2">
        <w:rPr>
          <w:rFonts w:ascii="Times New Roman" w:hAnsi="Times New Roman" w:cs="Times New Roman"/>
          <w:noProof/>
        </w:rPr>
        <w:t>CSP Feature Extraction for four classes of the EEG data</w:t>
      </w:r>
      <w:r>
        <w:rPr>
          <w:noProof/>
        </w:rPr>
        <w:tab/>
      </w:r>
      <w:r>
        <w:rPr>
          <w:noProof/>
        </w:rPr>
        <w:fldChar w:fldCharType="begin"/>
      </w:r>
      <w:r>
        <w:rPr>
          <w:noProof/>
        </w:rPr>
        <w:instrText xml:space="preserve"> PAGEREF _Toc82681956 \h </w:instrText>
      </w:r>
      <w:r>
        <w:rPr>
          <w:noProof/>
        </w:rPr>
      </w:r>
      <w:r>
        <w:rPr>
          <w:noProof/>
        </w:rPr>
        <w:fldChar w:fldCharType="separate"/>
      </w:r>
      <w:r>
        <w:rPr>
          <w:noProof/>
        </w:rPr>
        <w:t>22</w:t>
      </w:r>
      <w:r>
        <w:rPr>
          <w:noProof/>
        </w:rPr>
        <w:fldChar w:fldCharType="end"/>
      </w:r>
    </w:p>
    <w:p w14:paraId="411A28EA" w14:textId="75342151" w:rsidR="00D018FF" w:rsidRDefault="00D018FF">
      <w:pPr>
        <w:pStyle w:val="TOC3"/>
        <w:tabs>
          <w:tab w:val="left" w:pos="1440"/>
          <w:tab w:val="right" w:leader="dot" w:pos="8299"/>
        </w:tabs>
        <w:rPr>
          <w:rFonts w:asciiTheme="minorHAnsi" w:eastAsiaTheme="minorEastAsia" w:hAnsiTheme="minorHAnsi" w:cstheme="minorBidi"/>
          <w:noProof/>
          <w:kern w:val="2"/>
          <w:sz w:val="21"/>
        </w:rPr>
      </w:pPr>
      <w:r w:rsidRPr="00753DD2">
        <w:rPr>
          <w:rFonts w:ascii="Times New Roman" w:hAnsi="Times New Roman" w:cs="Times New Roman"/>
          <w:noProof/>
          <w:lang w:val="en-GB"/>
        </w:rPr>
        <w:t>3.3.1.</w:t>
      </w:r>
      <w:r>
        <w:rPr>
          <w:rFonts w:asciiTheme="minorHAnsi" w:eastAsiaTheme="minorEastAsia" w:hAnsiTheme="minorHAnsi" w:cstheme="minorBidi"/>
          <w:noProof/>
          <w:kern w:val="2"/>
          <w:sz w:val="21"/>
        </w:rPr>
        <w:tab/>
      </w:r>
      <w:r w:rsidRPr="00753DD2">
        <w:rPr>
          <w:rFonts w:ascii="Times New Roman" w:hAnsi="Times New Roman" w:cs="Times New Roman"/>
          <w:noProof/>
        </w:rPr>
        <w:t>Pair-Wise CSP(PW-CSP)</w:t>
      </w:r>
      <w:r>
        <w:rPr>
          <w:noProof/>
        </w:rPr>
        <w:tab/>
      </w:r>
      <w:r>
        <w:rPr>
          <w:noProof/>
        </w:rPr>
        <w:fldChar w:fldCharType="begin"/>
      </w:r>
      <w:r>
        <w:rPr>
          <w:noProof/>
        </w:rPr>
        <w:instrText xml:space="preserve"> PAGEREF _Toc82681957 \h </w:instrText>
      </w:r>
      <w:r>
        <w:rPr>
          <w:noProof/>
        </w:rPr>
      </w:r>
      <w:r>
        <w:rPr>
          <w:noProof/>
        </w:rPr>
        <w:fldChar w:fldCharType="separate"/>
      </w:r>
      <w:r>
        <w:rPr>
          <w:noProof/>
        </w:rPr>
        <w:t>22</w:t>
      </w:r>
      <w:r>
        <w:rPr>
          <w:noProof/>
        </w:rPr>
        <w:fldChar w:fldCharType="end"/>
      </w:r>
    </w:p>
    <w:p w14:paraId="23A0715A" w14:textId="3109F3F0" w:rsidR="00D018FF" w:rsidRDefault="00D018FF">
      <w:pPr>
        <w:pStyle w:val="TOC3"/>
        <w:tabs>
          <w:tab w:val="left" w:pos="1440"/>
          <w:tab w:val="right" w:leader="dot" w:pos="8299"/>
        </w:tabs>
        <w:rPr>
          <w:rFonts w:asciiTheme="minorHAnsi" w:eastAsiaTheme="minorEastAsia" w:hAnsiTheme="minorHAnsi" w:cstheme="minorBidi"/>
          <w:noProof/>
          <w:kern w:val="2"/>
          <w:sz w:val="21"/>
        </w:rPr>
      </w:pPr>
      <w:r w:rsidRPr="00753DD2">
        <w:rPr>
          <w:rFonts w:ascii="Times New Roman" w:hAnsi="Times New Roman" w:cs="Times New Roman"/>
          <w:noProof/>
        </w:rPr>
        <w:t>3.3.2.</w:t>
      </w:r>
      <w:r>
        <w:rPr>
          <w:rFonts w:asciiTheme="minorHAnsi" w:eastAsiaTheme="minorEastAsia" w:hAnsiTheme="minorHAnsi" w:cstheme="minorBidi"/>
          <w:noProof/>
          <w:kern w:val="2"/>
          <w:sz w:val="21"/>
        </w:rPr>
        <w:tab/>
      </w:r>
      <w:r w:rsidRPr="00753DD2">
        <w:rPr>
          <w:rFonts w:ascii="Times New Roman" w:hAnsi="Times New Roman" w:cs="Times New Roman"/>
          <w:noProof/>
        </w:rPr>
        <w:t>One-Versus-Rest CSP (OVR-CSP)</w:t>
      </w:r>
      <w:r>
        <w:rPr>
          <w:noProof/>
        </w:rPr>
        <w:tab/>
      </w:r>
      <w:r>
        <w:rPr>
          <w:noProof/>
        </w:rPr>
        <w:fldChar w:fldCharType="begin"/>
      </w:r>
      <w:r>
        <w:rPr>
          <w:noProof/>
        </w:rPr>
        <w:instrText xml:space="preserve"> PAGEREF _Toc82681958 \h </w:instrText>
      </w:r>
      <w:r>
        <w:rPr>
          <w:noProof/>
        </w:rPr>
      </w:r>
      <w:r>
        <w:rPr>
          <w:noProof/>
        </w:rPr>
        <w:fldChar w:fldCharType="separate"/>
      </w:r>
      <w:r>
        <w:rPr>
          <w:noProof/>
        </w:rPr>
        <w:t>23</w:t>
      </w:r>
      <w:r>
        <w:rPr>
          <w:noProof/>
        </w:rPr>
        <w:fldChar w:fldCharType="end"/>
      </w:r>
    </w:p>
    <w:p w14:paraId="5D294317" w14:textId="7A36C2C2" w:rsidR="00D018FF" w:rsidRDefault="00D018FF">
      <w:pPr>
        <w:pStyle w:val="TOC1"/>
        <w:tabs>
          <w:tab w:val="right" w:leader="dot" w:pos="8299"/>
        </w:tabs>
        <w:rPr>
          <w:rFonts w:asciiTheme="minorHAnsi" w:eastAsiaTheme="minorEastAsia" w:hAnsiTheme="minorHAnsi" w:cstheme="minorBidi"/>
          <w:b w:val="0"/>
          <w:noProof/>
          <w:kern w:val="2"/>
          <w:sz w:val="21"/>
        </w:rPr>
      </w:pPr>
      <w:r w:rsidRPr="00753DD2">
        <w:rPr>
          <w:rFonts w:ascii="Times New Roman" w:hAnsi="Times New Roman" w:cs="Times New Roman"/>
          <w:noProof/>
        </w:rPr>
        <w:t>Chapter 4 - Result</w:t>
      </w:r>
      <w:r>
        <w:rPr>
          <w:noProof/>
        </w:rPr>
        <w:tab/>
      </w:r>
      <w:r>
        <w:rPr>
          <w:noProof/>
        </w:rPr>
        <w:fldChar w:fldCharType="begin"/>
      </w:r>
      <w:r>
        <w:rPr>
          <w:noProof/>
        </w:rPr>
        <w:instrText xml:space="preserve"> PAGEREF _Toc82681959 \h </w:instrText>
      </w:r>
      <w:r>
        <w:rPr>
          <w:noProof/>
        </w:rPr>
      </w:r>
      <w:r>
        <w:rPr>
          <w:noProof/>
        </w:rPr>
        <w:fldChar w:fldCharType="separate"/>
      </w:r>
      <w:r>
        <w:rPr>
          <w:noProof/>
        </w:rPr>
        <w:t>25</w:t>
      </w:r>
      <w:r>
        <w:rPr>
          <w:noProof/>
        </w:rPr>
        <w:fldChar w:fldCharType="end"/>
      </w:r>
    </w:p>
    <w:p w14:paraId="12FFA871" w14:textId="16DA1D42" w:rsidR="00D018FF" w:rsidRDefault="00D018FF">
      <w:pPr>
        <w:pStyle w:val="TOC2"/>
        <w:tabs>
          <w:tab w:val="left" w:pos="960"/>
          <w:tab w:val="right" w:leader="dot" w:pos="8299"/>
        </w:tabs>
        <w:rPr>
          <w:rFonts w:asciiTheme="minorHAnsi" w:eastAsiaTheme="minorEastAsia" w:hAnsiTheme="minorHAnsi" w:cstheme="minorBidi"/>
          <w:noProof/>
          <w:kern w:val="2"/>
          <w:sz w:val="21"/>
        </w:rPr>
      </w:pPr>
      <w:r w:rsidRPr="00753DD2">
        <w:rPr>
          <w:rFonts w:ascii="Times New Roman" w:hAnsi="Times New Roman" w:cs="Times New Roman"/>
          <w:noProof/>
        </w:rPr>
        <w:t>4.1.</w:t>
      </w:r>
      <w:r>
        <w:rPr>
          <w:rFonts w:asciiTheme="minorHAnsi" w:eastAsiaTheme="minorEastAsia" w:hAnsiTheme="minorHAnsi" w:cstheme="minorBidi"/>
          <w:noProof/>
          <w:kern w:val="2"/>
          <w:sz w:val="21"/>
        </w:rPr>
        <w:tab/>
      </w:r>
      <w:r w:rsidRPr="00753DD2">
        <w:rPr>
          <w:rFonts w:ascii="Times New Roman" w:hAnsi="Times New Roman" w:cs="Times New Roman"/>
          <w:noProof/>
        </w:rPr>
        <w:t>Classification of two classes of motor imagery using CSP features</w:t>
      </w:r>
      <w:r>
        <w:rPr>
          <w:noProof/>
        </w:rPr>
        <w:tab/>
      </w:r>
      <w:r>
        <w:rPr>
          <w:noProof/>
        </w:rPr>
        <w:fldChar w:fldCharType="begin"/>
      </w:r>
      <w:r>
        <w:rPr>
          <w:noProof/>
        </w:rPr>
        <w:instrText xml:space="preserve"> PAGEREF _Toc82681960 \h </w:instrText>
      </w:r>
      <w:r>
        <w:rPr>
          <w:noProof/>
        </w:rPr>
      </w:r>
      <w:r>
        <w:rPr>
          <w:noProof/>
        </w:rPr>
        <w:fldChar w:fldCharType="separate"/>
      </w:r>
      <w:r>
        <w:rPr>
          <w:noProof/>
        </w:rPr>
        <w:t>25</w:t>
      </w:r>
      <w:r>
        <w:rPr>
          <w:noProof/>
        </w:rPr>
        <w:fldChar w:fldCharType="end"/>
      </w:r>
    </w:p>
    <w:p w14:paraId="74EDBDC8" w14:textId="5B0FCC76" w:rsidR="00D018FF" w:rsidRDefault="00D018FF">
      <w:pPr>
        <w:pStyle w:val="TOC2"/>
        <w:tabs>
          <w:tab w:val="left" w:pos="960"/>
          <w:tab w:val="right" w:leader="dot" w:pos="8299"/>
        </w:tabs>
        <w:rPr>
          <w:rFonts w:asciiTheme="minorHAnsi" w:eastAsiaTheme="minorEastAsia" w:hAnsiTheme="minorHAnsi" w:cstheme="minorBidi"/>
          <w:noProof/>
          <w:kern w:val="2"/>
          <w:sz w:val="21"/>
        </w:rPr>
      </w:pPr>
      <w:r w:rsidRPr="00753DD2">
        <w:rPr>
          <w:rFonts w:ascii="Times New Roman" w:hAnsi="Times New Roman" w:cs="Times New Roman"/>
          <w:noProof/>
        </w:rPr>
        <w:t>4.2.</w:t>
      </w:r>
      <w:r>
        <w:rPr>
          <w:rFonts w:asciiTheme="minorHAnsi" w:eastAsiaTheme="minorEastAsia" w:hAnsiTheme="minorHAnsi" w:cstheme="minorBidi"/>
          <w:noProof/>
          <w:kern w:val="2"/>
          <w:sz w:val="21"/>
        </w:rPr>
        <w:tab/>
      </w:r>
      <w:r w:rsidRPr="00753DD2">
        <w:rPr>
          <w:rFonts w:ascii="Times New Roman" w:hAnsi="Times New Roman" w:cs="Times New Roman"/>
          <w:noProof/>
        </w:rPr>
        <w:t>Classification of four classes of motor imagery using OVR-CSP features</w:t>
      </w:r>
      <w:r>
        <w:rPr>
          <w:noProof/>
        </w:rPr>
        <w:tab/>
      </w:r>
      <w:r>
        <w:rPr>
          <w:noProof/>
        </w:rPr>
        <w:fldChar w:fldCharType="begin"/>
      </w:r>
      <w:r>
        <w:rPr>
          <w:noProof/>
        </w:rPr>
        <w:instrText xml:space="preserve"> PAGEREF _Toc82681961 \h </w:instrText>
      </w:r>
      <w:r>
        <w:rPr>
          <w:noProof/>
        </w:rPr>
      </w:r>
      <w:r>
        <w:rPr>
          <w:noProof/>
        </w:rPr>
        <w:fldChar w:fldCharType="separate"/>
      </w:r>
      <w:r>
        <w:rPr>
          <w:noProof/>
        </w:rPr>
        <w:t>26</w:t>
      </w:r>
      <w:r>
        <w:rPr>
          <w:noProof/>
        </w:rPr>
        <w:fldChar w:fldCharType="end"/>
      </w:r>
    </w:p>
    <w:p w14:paraId="5F968D7A" w14:textId="5285DF57" w:rsidR="00D018FF" w:rsidRDefault="00D018FF">
      <w:pPr>
        <w:pStyle w:val="TOC2"/>
        <w:tabs>
          <w:tab w:val="left" w:pos="960"/>
          <w:tab w:val="right" w:leader="dot" w:pos="8299"/>
        </w:tabs>
        <w:rPr>
          <w:rFonts w:asciiTheme="minorHAnsi" w:eastAsiaTheme="minorEastAsia" w:hAnsiTheme="minorHAnsi" w:cstheme="minorBidi"/>
          <w:noProof/>
          <w:kern w:val="2"/>
          <w:sz w:val="21"/>
        </w:rPr>
      </w:pPr>
      <w:r w:rsidRPr="00753DD2">
        <w:rPr>
          <w:rFonts w:ascii="Times New Roman" w:hAnsi="Times New Roman" w:cs="Times New Roman"/>
          <w:noProof/>
        </w:rPr>
        <w:t>4.3.</w:t>
      </w:r>
      <w:r>
        <w:rPr>
          <w:rFonts w:asciiTheme="minorHAnsi" w:eastAsiaTheme="minorEastAsia" w:hAnsiTheme="minorHAnsi" w:cstheme="minorBidi"/>
          <w:noProof/>
          <w:kern w:val="2"/>
          <w:sz w:val="21"/>
        </w:rPr>
        <w:tab/>
      </w:r>
      <w:r w:rsidRPr="00753DD2">
        <w:rPr>
          <w:rFonts w:ascii="Times New Roman" w:hAnsi="Times New Roman" w:cs="Times New Roman"/>
          <w:noProof/>
        </w:rPr>
        <w:t>Classification of four classes of motor imagery using PW-CSP features</w:t>
      </w:r>
      <w:r>
        <w:rPr>
          <w:noProof/>
        </w:rPr>
        <w:tab/>
      </w:r>
      <w:r>
        <w:rPr>
          <w:noProof/>
        </w:rPr>
        <w:fldChar w:fldCharType="begin"/>
      </w:r>
      <w:r>
        <w:rPr>
          <w:noProof/>
        </w:rPr>
        <w:instrText xml:space="preserve"> PAGEREF _Toc82681962 \h </w:instrText>
      </w:r>
      <w:r>
        <w:rPr>
          <w:noProof/>
        </w:rPr>
      </w:r>
      <w:r>
        <w:rPr>
          <w:noProof/>
        </w:rPr>
        <w:fldChar w:fldCharType="separate"/>
      </w:r>
      <w:r>
        <w:rPr>
          <w:noProof/>
        </w:rPr>
        <w:t>26</w:t>
      </w:r>
      <w:r>
        <w:rPr>
          <w:noProof/>
        </w:rPr>
        <w:fldChar w:fldCharType="end"/>
      </w:r>
    </w:p>
    <w:p w14:paraId="2DBE69D9" w14:textId="13FED623" w:rsidR="00D018FF" w:rsidRDefault="00D018FF">
      <w:pPr>
        <w:pStyle w:val="TOC2"/>
        <w:tabs>
          <w:tab w:val="left" w:pos="960"/>
          <w:tab w:val="right" w:leader="dot" w:pos="8299"/>
        </w:tabs>
        <w:rPr>
          <w:rFonts w:asciiTheme="minorHAnsi" w:eastAsiaTheme="minorEastAsia" w:hAnsiTheme="minorHAnsi" w:cstheme="minorBidi"/>
          <w:noProof/>
          <w:kern w:val="2"/>
          <w:sz w:val="21"/>
        </w:rPr>
      </w:pPr>
      <w:r w:rsidRPr="00753DD2">
        <w:rPr>
          <w:rFonts w:ascii="Times New Roman" w:hAnsi="Times New Roman" w:cs="Times New Roman"/>
          <w:noProof/>
        </w:rPr>
        <w:t>4.4.</w:t>
      </w:r>
      <w:r>
        <w:rPr>
          <w:rFonts w:asciiTheme="minorHAnsi" w:eastAsiaTheme="minorEastAsia" w:hAnsiTheme="minorHAnsi" w:cstheme="minorBidi"/>
          <w:noProof/>
          <w:kern w:val="2"/>
          <w:sz w:val="21"/>
        </w:rPr>
        <w:tab/>
      </w:r>
      <w:r w:rsidRPr="00753DD2">
        <w:rPr>
          <w:rFonts w:ascii="Times New Roman" w:hAnsi="Times New Roman" w:cs="Times New Roman"/>
          <w:noProof/>
        </w:rPr>
        <w:t>Comparisions and discussion</w:t>
      </w:r>
      <w:r>
        <w:rPr>
          <w:noProof/>
        </w:rPr>
        <w:tab/>
      </w:r>
      <w:r>
        <w:rPr>
          <w:noProof/>
        </w:rPr>
        <w:fldChar w:fldCharType="begin"/>
      </w:r>
      <w:r>
        <w:rPr>
          <w:noProof/>
        </w:rPr>
        <w:instrText xml:space="preserve"> PAGEREF _Toc82681963 \h </w:instrText>
      </w:r>
      <w:r>
        <w:rPr>
          <w:noProof/>
        </w:rPr>
      </w:r>
      <w:r>
        <w:rPr>
          <w:noProof/>
        </w:rPr>
        <w:fldChar w:fldCharType="separate"/>
      </w:r>
      <w:r>
        <w:rPr>
          <w:noProof/>
        </w:rPr>
        <w:t>27</w:t>
      </w:r>
      <w:r>
        <w:rPr>
          <w:noProof/>
        </w:rPr>
        <w:fldChar w:fldCharType="end"/>
      </w:r>
    </w:p>
    <w:p w14:paraId="7CEF6C37" w14:textId="3FBA917E" w:rsidR="00D018FF" w:rsidRDefault="00D018FF">
      <w:pPr>
        <w:pStyle w:val="TOC1"/>
        <w:tabs>
          <w:tab w:val="right" w:leader="dot" w:pos="8299"/>
        </w:tabs>
        <w:rPr>
          <w:rFonts w:asciiTheme="minorHAnsi" w:eastAsiaTheme="minorEastAsia" w:hAnsiTheme="minorHAnsi" w:cstheme="minorBidi"/>
          <w:b w:val="0"/>
          <w:noProof/>
          <w:kern w:val="2"/>
          <w:sz w:val="21"/>
        </w:rPr>
      </w:pPr>
      <w:r w:rsidRPr="00753DD2">
        <w:rPr>
          <w:rFonts w:ascii="Times New Roman" w:hAnsi="Times New Roman" w:cs="Times New Roman"/>
          <w:noProof/>
        </w:rPr>
        <w:t>Chapter 5 - Conclusion</w:t>
      </w:r>
      <w:r>
        <w:rPr>
          <w:noProof/>
        </w:rPr>
        <w:tab/>
      </w:r>
      <w:r>
        <w:rPr>
          <w:noProof/>
        </w:rPr>
        <w:fldChar w:fldCharType="begin"/>
      </w:r>
      <w:r>
        <w:rPr>
          <w:noProof/>
        </w:rPr>
        <w:instrText xml:space="preserve"> PAGEREF _Toc82681964 \h </w:instrText>
      </w:r>
      <w:r>
        <w:rPr>
          <w:noProof/>
        </w:rPr>
      </w:r>
      <w:r>
        <w:rPr>
          <w:noProof/>
        </w:rPr>
        <w:fldChar w:fldCharType="separate"/>
      </w:r>
      <w:r>
        <w:rPr>
          <w:noProof/>
        </w:rPr>
        <w:t>29</w:t>
      </w:r>
      <w:r>
        <w:rPr>
          <w:noProof/>
        </w:rPr>
        <w:fldChar w:fldCharType="end"/>
      </w:r>
    </w:p>
    <w:p w14:paraId="081777A4" w14:textId="414139CA" w:rsidR="00D018FF" w:rsidRDefault="00D018FF">
      <w:pPr>
        <w:pStyle w:val="TOC2"/>
        <w:tabs>
          <w:tab w:val="left" w:pos="960"/>
          <w:tab w:val="right" w:leader="dot" w:pos="8299"/>
        </w:tabs>
        <w:rPr>
          <w:rFonts w:asciiTheme="minorHAnsi" w:eastAsiaTheme="minorEastAsia" w:hAnsiTheme="minorHAnsi" w:cstheme="minorBidi"/>
          <w:noProof/>
          <w:kern w:val="2"/>
          <w:sz w:val="21"/>
        </w:rPr>
      </w:pPr>
      <w:r w:rsidRPr="00753DD2">
        <w:rPr>
          <w:rFonts w:ascii="Times New Roman" w:hAnsi="Times New Roman" w:cs="Times New Roman"/>
          <w:noProof/>
        </w:rPr>
        <w:t>5.1.</w:t>
      </w:r>
      <w:r>
        <w:rPr>
          <w:rFonts w:asciiTheme="minorHAnsi" w:eastAsiaTheme="minorEastAsia" w:hAnsiTheme="minorHAnsi" w:cstheme="minorBidi"/>
          <w:noProof/>
          <w:kern w:val="2"/>
          <w:sz w:val="21"/>
        </w:rPr>
        <w:tab/>
      </w:r>
      <w:r w:rsidRPr="00753DD2">
        <w:rPr>
          <w:rFonts w:ascii="Times New Roman" w:hAnsi="Times New Roman" w:cs="Times New Roman"/>
          <w:noProof/>
        </w:rPr>
        <w:t>Evaluation</w:t>
      </w:r>
      <w:r>
        <w:rPr>
          <w:noProof/>
        </w:rPr>
        <w:tab/>
      </w:r>
      <w:r>
        <w:rPr>
          <w:noProof/>
        </w:rPr>
        <w:fldChar w:fldCharType="begin"/>
      </w:r>
      <w:r>
        <w:rPr>
          <w:noProof/>
        </w:rPr>
        <w:instrText xml:space="preserve"> PAGEREF _Toc82681965 \h </w:instrText>
      </w:r>
      <w:r>
        <w:rPr>
          <w:noProof/>
        </w:rPr>
      </w:r>
      <w:r>
        <w:rPr>
          <w:noProof/>
        </w:rPr>
        <w:fldChar w:fldCharType="separate"/>
      </w:r>
      <w:r>
        <w:rPr>
          <w:noProof/>
        </w:rPr>
        <w:t>29</w:t>
      </w:r>
      <w:r>
        <w:rPr>
          <w:noProof/>
        </w:rPr>
        <w:fldChar w:fldCharType="end"/>
      </w:r>
    </w:p>
    <w:p w14:paraId="07557339" w14:textId="3499A0F1" w:rsidR="00D018FF" w:rsidRDefault="00D018FF">
      <w:pPr>
        <w:pStyle w:val="TOC2"/>
        <w:tabs>
          <w:tab w:val="left" w:pos="960"/>
          <w:tab w:val="right" w:leader="dot" w:pos="8299"/>
        </w:tabs>
        <w:rPr>
          <w:rFonts w:asciiTheme="minorHAnsi" w:eastAsiaTheme="minorEastAsia" w:hAnsiTheme="minorHAnsi" w:cstheme="minorBidi"/>
          <w:noProof/>
          <w:kern w:val="2"/>
          <w:sz w:val="21"/>
        </w:rPr>
      </w:pPr>
      <w:r w:rsidRPr="00753DD2">
        <w:rPr>
          <w:rFonts w:ascii="Times New Roman" w:hAnsi="Times New Roman" w:cs="Times New Roman"/>
          <w:noProof/>
        </w:rPr>
        <w:t>5.2.</w:t>
      </w:r>
      <w:r>
        <w:rPr>
          <w:rFonts w:asciiTheme="minorHAnsi" w:eastAsiaTheme="minorEastAsia" w:hAnsiTheme="minorHAnsi" w:cstheme="minorBidi"/>
          <w:noProof/>
          <w:kern w:val="2"/>
          <w:sz w:val="21"/>
        </w:rPr>
        <w:tab/>
      </w:r>
      <w:r w:rsidRPr="00753DD2">
        <w:rPr>
          <w:rFonts w:ascii="Times New Roman" w:hAnsi="Times New Roman" w:cs="Times New Roman"/>
          <w:noProof/>
        </w:rPr>
        <w:t>Future Work</w:t>
      </w:r>
      <w:r>
        <w:rPr>
          <w:noProof/>
        </w:rPr>
        <w:tab/>
      </w:r>
      <w:r>
        <w:rPr>
          <w:noProof/>
        </w:rPr>
        <w:fldChar w:fldCharType="begin"/>
      </w:r>
      <w:r>
        <w:rPr>
          <w:noProof/>
        </w:rPr>
        <w:instrText xml:space="preserve"> PAGEREF _Toc82681966 \h </w:instrText>
      </w:r>
      <w:r>
        <w:rPr>
          <w:noProof/>
        </w:rPr>
      </w:r>
      <w:r>
        <w:rPr>
          <w:noProof/>
        </w:rPr>
        <w:fldChar w:fldCharType="separate"/>
      </w:r>
      <w:r>
        <w:rPr>
          <w:noProof/>
        </w:rPr>
        <w:t>31</w:t>
      </w:r>
      <w:r>
        <w:rPr>
          <w:noProof/>
        </w:rPr>
        <w:fldChar w:fldCharType="end"/>
      </w:r>
    </w:p>
    <w:p w14:paraId="7431FE5D" w14:textId="734B2855" w:rsidR="00D018FF" w:rsidRDefault="00D018FF">
      <w:pPr>
        <w:pStyle w:val="TOC1"/>
        <w:tabs>
          <w:tab w:val="right" w:leader="dot" w:pos="8299"/>
        </w:tabs>
        <w:rPr>
          <w:rFonts w:asciiTheme="minorHAnsi" w:eastAsiaTheme="minorEastAsia" w:hAnsiTheme="minorHAnsi" w:cstheme="minorBidi"/>
          <w:b w:val="0"/>
          <w:noProof/>
          <w:kern w:val="2"/>
          <w:sz w:val="21"/>
        </w:rPr>
      </w:pPr>
      <w:r>
        <w:rPr>
          <w:noProof/>
        </w:rPr>
        <w:t>REFERENCES</w:t>
      </w:r>
      <w:r>
        <w:rPr>
          <w:noProof/>
        </w:rPr>
        <w:tab/>
      </w:r>
      <w:r>
        <w:rPr>
          <w:noProof/>
        </w:rPr>
        <w:fldChar w:fldCharType="begin"/>
      </w:r>
      <w:r>
        <w:rPr>
          <w:noProof/>
        </w:rPr>
        <w:instrText xml:space="preserve"> PAGEREF _Toc82681967 \h </w:instrText>
      </w:r>
      <w:r>
        <w:rPr>
          <w:noProof/>
        </w:rPr>
      </w:r>
      <w:r>
        <w:rPr>
          <w:noProof/>
        </w:rPr>
        <w:fldChar w:fldCharType="separate"/>
      </w:r>
      <w:r>
        <w:rPr>
          <w:noProof/>
        </w:rPr>
        <w:t>32</w:t>
      </w:r>
      <w:r>
        <w:rPr>
          <w:noProof/>
        </w:rPr>
        <w:fldChar w:fldCharType="end"/>
      </w:r>
    </w:p>
    <w:p w14:paraId="440F1E0F" w14:textId="23FBC4D6" w:rsidR="00A8795D" w:rsidRDefault="00991B44" w:rsidP="00423292">
      <w:pPr>
        <w:pStyle w:val="Heading1"/>
        <w:spacing w:line="360" w:lineRule="auto"/>
        <w:rPr>
          <w:rFonts w:ascii="Times New Roman" w:hAnsi="Times New Roman" w:cs="Times New Roman"/>
          <w:szCs w:val="28"/>
        </w:rPr>
      </w:pPr>
      <w:r>
        <w:rPr>
          <w:caps/>
          <w:sz w:val="32"/>
        </w:rPr>
        <w:lastRenderedPageBreak/>
        <w:fldChar w:fldCharType="end"/>
      </w:r>
      <w:bookmarkStart w:id="31" w:name="_Toc82681939"/>
      <w:r w:rsidR="004E0AF0" w:rsidRPr="002C38BA">
        <w:rPr>
          <w:rFonts w:ascii="Times New Roman" w:hAnsi="Times New Roman" w:cs="Times New Roman"/>
          <w:szCs w:val="28"/>
        </w:rPr>
        <w:t>Introduction</w:t>
      </w:r>
      <w:bookmarkEnd w:id="31"/>
    </w:p>
    <w:p w14:paraId="0CBB0C41" w14:textId="77777777" w:rsidR="000D0D3A" w:rsidRPr="000D0D3A" w:rsidRDefault="000D0D3A" w:rsidP="00423292">
      <w:pPr>
        <w:spacing w:line="360" w:lineRule="auto"/>
      </w:pPr>
    </w:p>
    <w:p w14:paraId="1A49CC3B" w14:textId="6ECEB07D" w:rsidR="000A7E9F" w:rsidRPr="002A7591" w:rsidRDefault="004E0AF0" w:rsidP="00423292">
      <w:pPr>
        <w:pStyle w:val="Heading2"/>
        <w:numPr>
          <w:ilvl w:val="1"/>
          <w:numId w:val="5"/>
        </w:numPr>
        <w:spacing w:line="360" w:lineRule="auto"/>
        <w:rPr>
          <w:rFonts w:ascii="Times New Roman" w:hAnsi="Times New Roman" w:cs="Times New Roman"/>
        </w:rPr>
      </w:pPr>
      <w:bookmarkStart w:id="32" w:name="_Toc82681940"/>
      <w:r w:rsidRPr="002A7591">
        <w:rPr>
          <w:rFonts w:ascii="Times New Roman" w:hAnsi="Times New Roman" w:cs="Times New Roman"/>
        </w:rPr>
        <w:t>Background and Motivation</w:t>
      </w:r>
      <w:bookmarkEnd w:id="32"/>
    </w:p>
    <w:p w14:paraId="28C86F37" w14:textId="5142824F" w:rsidR="00CB7C6E" w:rsidRPr="002A7591" w:rsidRDefault="00A901FB" w:rsidP="00423292">
      <w:pPr>
        <w:spacing w:line="360" w:lineRule="auto"/>
        <w:rPr>
          <w:rFonts w:ascii="Times New Roman" w:hAnsi="Times New Roman" w:cs="Times New Roman"/>
        </w:rPr>
      </w:pPr>
      <w:r w:rsidRPr="002A7591">
        <w:rPr>
          <w:rFonts w:ascii="Times New Roman" w:hAnsi="Times New Roman" w:cs="Times New Roman"/>
        </w:rPr>
        <w:t xml:space="preserve">With the rapid progress of biotechnology and computer technology, as well as scientists' gradual in-depth study of the functional field of the brain, "Brain Computer Interface Technology" Brain Computer Interface (BCI) has slowly attracted widespread attention in the scientific community. Since 1929, the scientific community first proposed the concept of </w:t>
      </w:r>
      <w:r w:rsidR="000D0D3A">
        <w:rPr>
          <w:rFonts w:ascii="Times New Roman" w:hAnsi="Times New Roman" w:cs="Times New Roman"/>
        </w:rPr>
        <w:t>EEG</w:t>
      </w:r>
      <w:r w:rsidRPr="002A7591">
        <w:rPr>
          <w:rFonts w:ascii="Times New Roman" w:hAnsi="Times New Roman" w:cs="Times New Roman"/>
        </w:rPr>
        <w:t xml:space="preserve"> signals. People gradually understand that when humans undergo emotional changes and try to perform certain actions, the human brain will also generate certain biological signals accordingly. Of course, the biological signals produced by the left and right brains when thinking or reacting under different thinking modes are also different. But the most important point is that these signals can accurately reflect people's thoughts or next </w:t>
      </w:r>
      <w:r w:rsidR="00155CA1" w:rsidRPr="002A7591">
        <w:rPr>
          <w:rFonts w:ascii="Times New Roman" w:hAnsi="Times New Roman" w:cs="Times New Roman"/>
        </w:rPr>
        <w:t>intentions and</w:t>
      </w:r>
      <w:r w:rsidRPr="002A7591">
        <w:rPr>
          <w:rFonts w:ascii="Times New Roman" w:hAnsi="Times New Roman" w:cs="Times New Roman"/>
        </w:rPr>
        <w:t xml:space="preserve"> send biological signals to the muscles through the human nervous </w:t>
      </w:r>
      <w:r w:rsidR="00B90E78" w:rsidRPr="002A7591">
        <w:rPr>
          <w:rFonts w:ascii="Times New Roman" w:hAnsi="Times New Roman" w:cs="Times New Roman"/>
        </w:rPr>
        <w:t>system and</w:t>
      </w:r>
      <w:r w:rsidRPr="002A7591">
        <w:rPr>
          <w:rFonts w:ascii="Times New Roman" w:hAnsi="Times New Roman" w:cs="Times New Roman"/>
        </w:rPr>
        <w:t xml:space="preserve"> complete the control of the body's movement.</w:t>
      </w:r>
      <w:r w:rsidR="00C670CC" w:rsidRPr="002A7591">
        <w:rPr>
          <w:rFonts w:ascii="Times New Roman" w:hAnsi="Times New Roman" w:cs="Times New Roman"/>
        </w:rPr>
        <w:t xml:space="preserve"> </w:t>
      </w:r>
      <w:r w:rsidRPr="002A7591">
        <w:rPr>
          <w:rFonts w:ascii="Times New Roman" w:hAnsi="Times New Roman" w:cs="Times New Roman"/>
        </w:rPr>
        <w:t xml:space="preserve">This physiological system is very similar to the computer and its control system, so scientists have been trying to create a system that can completely simulate the human body. This system can easily obtain the brain electrical signals of the human brain and directly convert them into digital signals or electrical signals, thereby realizing the control of external mechanical and electrical equipment. With the development of computer science and material science, people began to combine brain electrical signals with computer </w:t>
      </w:r>
      <w:r w:rsidR="00155CA1" w:rsidRPr="002A7591">
        <w:rPr>
          <w:rFonts w:ascii="Times New Roman" w:hAnsi="Times New Roman" w:cs="Times New Roman"/>
        </w:rPr>
        <w:t>technology and</w:t>
      </w:r>
      <w:r w:rsidRPr="002A7591">
        <w:rPr>
          <w:rFonts w:ascii="Times New Roman" w:hAnsi="Times New Roman" w:cs="Times New Roman"/>
        </w:rPr>
        <w:t xml:space="preserve"> communicate with computers through the imagination of the human brain. At present, the biggest known breakthrough of BCI technology is that many research institutions around the world have been approved to conduct microchip cerebral cortical implantation tests on patients with normal brains, through the changes in the brain electrical signals of people’s brains. To control the device in the device.</w:t>
      </w:r>
    </w:p>
    <w:p w14:paraId="168B436A" w14:textId="7672C73B" w:rsidR="00A8795D" w:rsidRPr="00DE11DA" w:rsidRDefault="00C670CC" w:rsidP="00423292">
      <w:pPr>
        <w:spacing w:line="360" w:lineRule="auto"/>
        <w:rPr>
          <w:rFonts w:ascii="Times New Roman" w:hAnsi="Times New Roman" w:cs="Times New Roman"/>
        </w:rPr>
      </w:pPr>
      <w:r w:rsidRPr="002A7591">
        <w:rPr>
          <w:rFonts w:ascii="Times New Roman" w:hAnsi="Times New Roman" w:cs="Times New Roman"/>
        </w:rPr>
        <w:t xml:space="preserve">BCI technology has a history of more than 50 years since its development in the 1970s. More and more people have joined this field, and scientists around the world have set off a great wave of research. As the research content continues to deepen, scientists in more and more fields have joined in, because BCI technology involves a very large scientific field, such as biology, psychology, computer science and so on. In order to promote better development in the field, the BCI Association often holds </w:t>
      </w:r>
      <w:r w:rsidRPr="002A7591">
        <w:rPr>
          <w:rFonts w:ascii="Times New Roman" w:hAnsi="Times New Roman" w:cs="Times New Roman"/>
        </w:rPr>
        <w:lastRenderedPageBreak/>
        <w:t xml:space="preserve">international seminars. </w:t>
      </w:r>
      <w:r w:rsidR="000E46AA" w:rsidRPr="002A7591">
        <w:rPr>
          <w:rFonts w:ascii="Times New Roman" w:hAnsi="Times New Roman" w:cs="Times New Roman"/>
        </w:rPr>
        <w:t>（</w:t>
      </w:r>
      <w:r w:rsidR="000E46AA" w:rsidRPr="002A7591">
        <w:rPr>
          <w:rFonts w:ascii="Times New Roman" w:hAnsi="Times New Roman" w:cs="Times New Roman"/>
          <w:color w:val="196600"/>
          <w:shd w:val="clear" w:color="auto" w:fill="FFFFFF"/>
        </w:rPr>
        <w:t>TM Vaughan</w:t>
      </w:r>
      <w:r w:rsidR="000E46AA" w:rsidRPr="002A7591">
        <w:rPr>
          <w:rFonts w:ascii="Times New Roman" w:hAnsi="Times New Roman" w:cs="Times New Roman"/>
        </w:rPr>
        <w:t>.2003</w:t>
      </w:r>
      <w:r w:rsidR="000E46AA" w:rsidRPr="002A7591">
        <w:rPr>
          <w:rFonts w:ascii="Times New Roman" w:hAnsi="Times New Roman" w:cs="Times New Roman"/>
        </w:rPr>
        <w:t>）</w:t>
      </w:r>
      <w:r w:rsidRPr="002A7591">
        <w:rPr>
          <w:rFonts w:ascii="Times New Roman" w:hAnsi="Times New Roman" w:cs="Times New Roman"/>
        </w:rPr>
        <w:t>The seminar attracted academic enthusiasts from various countries all over the world.</w:t>
      </w:r>
      <w:r w:rsidR="004B47D3" w:rsidRPr="00702811">
        <w:rPr>
          <w:rFonts w:ascii="Times New Roman" w:hAnsi="Times New Roman" w:cs="Times New Roman"/>
        </w:rPr>
        <w:br w:type="page"/>
      </w:r>
    </w:p>
    <w:p w14:paraId="49180FAC" w14:textId="4019206C" w:rsidR="004E0AF0" w:rsidRPr="002C38BA" w:rsidRDefault="004E0AF0" w:rsidP="004E0AF0">
      <w:pPr>
        <w:pStyle w:val="Heading2"/>
        <w:rPr>
          <w:rFonts w:ascii="Times New Roman" w:hAnsi="Times New Roman" w:cs="Times New Roman"/>
        </w:rPr>
      </w:pPr>
      <w:bookmarkStart w:id="33" w:name="_Toc82681941"/>
      <w:r w:rsidRPr="002C38BA">
        <w:rPr>
          <w:rFonts w:ascii="Times New Roman" w:hAnsi="Times New Roman" w:cs="Times New Roman"/>
        </w:rPr>
        <w:lastRenderedPageBreak/>
        <w:t>Problem Definition</w:t>
      </w:r>
      <w:bookmarkEnd w:id="33"/>
      <w:r w:rsidR="00EB744C" w:rsidRPr="002C38BA">
        <w:rPr>
          <w:rFonts w:ascii="Times New Roman" w:hAnsi="Times New Roman" w:cs="Times New Roman"/>
        </w:rPr>
        <w:tab/>
      </w:r>
      <w:r w:rsidR="00EB744C" w:rsidRPr="002C38BA">
        <w:rPr>
          <w:rFonts w:ascii="Times New Roman" w:hAnsi="Times New Roman" w:cs="Times New Roman"/>
        </w:rPr>
        <w:tab/>
      </w:r>
      <w:r w:rsidR="00EB744C" w:rsidRPr="002C38BA">
        <w:rPr>
          <w:rFonts w:ascii="Times New Roman" w:hAnsi="Times New Roman" w:cs="Times New Roman"/>
        </w:rPr>
        <w:tab/>
      </w:r>
    </w:p>
    <w:p w14:paraId="7E5F91BC" w14:textId="61E95C45" w:rsidR="00AB25BB" w:rsidRPr="00702811" w:rsidRDefault="00AB25BB" w:rsidP="00423292">
      <w:pPr>
        <w:spacing w:line="360" w:lineRule="auto"/>
        <w:rPr>
          <w:rFonts w:ascii="Times New Roman" w:hAnsi="Times New Roman" w:cs="Times New Roman"/>
        </w:rPr>
      </w:pPr>
      <w:r w:rsidRPr="00702811">
        <w:rPr>
          <w:rFonts w:ascii="Times New Roman" w:hAnsi="Times New Roman" w:cs="Times New Roman"/>
        </w:rPr>
        <w:t>As we all know, due to various reasons, many people are unable to walk normally and freely and they are in need of wheelchairs. How to ensure wheelchairs at this time Simple operation and safety have become the top issues.</w:t>
      </w:r>
    </w:p>
    <w:p w14:paraId="25603CED" w14:textId="5070598B" w:rsidR="003C44E4" w:rsidRPr="00702811" w:rsidRDefault="00AB25BB" w:rsidP="00423292">
      <w:pPr>
        <w:spacing w:line="360" w:lineRule="auto"/>
        <w:rPr>
          <w:rStyle w:val="y2iqfc"/>
          <w:rFonts w:ascii="Times New Roman" w:hAnsi="Times New Roman" w:cs="Times New Roman"/>
          <w:color w:val="202124"/>
          <w:lang w:val="en"/>
        </w:rPr>
      </w:pPr>
      <w:r w:rsidRPr="00702811">
        <w:rPr>
          <w:rFonts w:ascii="Times New Roman" w:hAnsi="Times New Roman" w:cs="Times New Roman"/>
        </w:rPr>
        <w:t>Currently MI BCI is mainly applied to 2 classes,</w:t>
      </w:r>
      <w:r w:rsidR="00155408" w:rsidRPr="00702811">
        <w:rPr>
          <w:rFonts w:ascii="Times New Roman" w:hAnsi="Times New Roman" w:cs="Times New Roman"/>
        </w:rPr>
        <w:t xml:space="preserve"> So nowadays, MI BCI technology can be used to easily control the forward and backward of the wheelchair through human imagination. But nowadays, people's demand for wheelchairs is not only to move forward and backward, but buyers and users pay more attention to the operability and experience of using smart wheelchairs. In order to be able to replace or get closer to the way of human activities, the operation of the wheelchair is more convenient and safer. We need more instructions to control the wheelchair. In this experiment, we give four instructions to the smart wheelchair, which are </w:t>
      </w:r>
      <w:r w:rsidR="003C44E4" w:rsidRPr="00702811">
        <w:rPr>
          <w:rFonts w:ascii="Times New Roman" w:hAnsi="Times New Roman" w:cs="Times New Roman"/>
        </w:rPr>
        <w:t xml:space="preserve">going </w:t>
      </w:r>
      <w:r w:rsidR="00155408" w:rsidRPr="00702811">
        <w:rPr>
          <w:rFonts w:ascii="Times New Roman" w:hAnsi="Times New Roman" w:cs="Times New Roman"/>
        </w:rPr>
        <w:t>forward, stop, turn</w:t>
      </w:r>
      <w:r w:rsidR="003C44E4" w:rsidRPr="00702811">
        <w:rPr>
          <w:rFonts w:ascii="Times New Roman" w:hAnsi="Times New Roman" w:cs="Times New Roman"/>
        </w:rPr>
        <w:t>ing</w:t>
      </w:r>
      <w:r w:rsidR="00155408" w:rsidRPr="00702811">
        <w:rPr>
          <w:rFonts w:ascii="Times New Roman" w:hAnsi="Times New Roman" w:cs="Times New Roman"/>
        </w:rPr>
        <w:t xml:space="preserve"> left, and turn</w:t>
      </w:r>
      <w:r w:rsidR="003C44E4" w:rsidRPr="00702811">
        <w:rPr>
          <w:rFonts w:ascii="Times New Roman" w:hAnsi="Times New Roman" w:cs="Times New Roman"/>
        </w:rPr>
        <w:t>ing</w:t>
      </w:r>
      <w:r w:rsidR="00155408" w:rsidRPr="00702811">
        <w:rPr>
          <w:rFonts w:ascii="Times New Roman" w:hAnsi="Times New Roman" w:cs="Times New Roman"/>
        </w:rPr>
        <w:t xml:space="preserve"> right, which correspond to the movement of the feet, tongue, left hand, and right hand of the wheelchair user in reality.  4 commands are needed</w:t>
      </w:r>
      <w:r w:rsidR="00244175" w:rsidRPr="00702811">
        <w:rPr>
          <w:rFonts w:ascii="Times New Roman" w:hAnsi="Times New Roman" w:cs="Times New Roman"/>
        </w:rPr>
        <w:t>，</w:t>
      </w:r>
      <w:r w:rsidRPr="00702811">
        <w:rPr>
          <w:rFonts w:ascii="Times New Roman" w:hAnsi="Times New Roman" w:cs="Times New Roman"/>
        </w:rPr>
        <w:t>so a multi-class MI BCI is needed</w:t>
      </w:r>
      <w:r w:rsidR="00155408" w:rsidRPr="00702811">
        <w:rPr>
          <w:rFonts w:ascii="Times New Roman" w:hAnsi="Times New Roman" w:cs="Times New Roman"/>
        </w:rPr>
        <w:t xml:space="preserve">. </w:t>
      </w:r>
      <w:r w:rsidR="00796105" w:rsidRPr="00702811">
        <w:rPr>
          <w:rFonts w:ascii="Times New Roman" w:hAnsi="Times New Roman" w:cs="Times New Roman"/>
        </w:rPr>
        <w:t xml:space="preserve">From another perspective </w:t>
      </w:r>
      <w:r w:rsidR="00796105" w:rsidRPr="00702811">
        <w:rPr>
          <w:rStyle w:val="y2iqfc"/>
          <w:rFonts w:ascii="Times New Roman" w:hAnsi="Times New Roman" w:cs="Times New Roman"/>
          <w:color w:val="202124"/>
          <w:lang w:val="en"/>
        </w:rPr>
        <w:t>The Common Spatial Pattern (</w:t>
      </w:r>
      <w:r w:rsidR="000D0D3A">
        <w:rPr>
          <w:rStyle w:val="y2iqfc"/>
          <w:rFonts w:ascii="Times New Roman" w:hAnsi="Times New Roman" w:cs="Times New Roman"/>
          <w:color w:val="202124"/>
          <w:lang w:val="en"/>
        </w:rPr>
        <w:t>CSP</w:t>
      </w:r>
      <w:r w:rsidR="00796105" w:rsidRPr="00702811">
        <w:rPr>
          <w:rStyle w:val="y2iqfc"/>
          <w:rFonts w:ascii="Times New Roman" w:hAnsi="Times New Roman" w:cs="Times New Roman"/>
          <w:color w:val="202124"/>
          <w:lang w:val="en"/>
        </w:rPr>
        <w:t>) algorithm can classify 2-class</w:t>
      </w:r>
      <w:r w:rsidR="003C44E4" w:rsidRPr="00702811">
        <w:rPr>
          <w:rFonts w:ascii="Times New Roman" w:hAnsi="Times New Roman" w:cs="Times New Roman"/>
          <w:color w:val="000000" w:themeColor="text1"/>
          <w:kern w:val="24"/>
        </w:rPr>
        <w:t xml:space="preserve"> </w:t>
      </w:r>
      <w:r w:rsidR="003C44E4" w:rsidRPr="00702811">
        <w:rPr>
          <w:rFonts w:ascii="Times New Roman" w:hAnsi="Times New Roman" w:cs="Times New Roman"/>
          <w:color w:val="202124"/>
          <w:lang w:val="en-GB"/>
        </w:rPr>
        <w:t xml:space="preserve">motor imagery </w:t>
      </w:r>
      <w:r w:rsidR="00796105" w:rsidRPr="00702811">
        <w:rPr>
          <w:rStyle w:val="y2iqfc"/>
          <w:rFonts w:ascii="Times New Roman" w:hAnsi="Times New Roman" w:cs="Times New Roman"/>
          <w:color w:val="202124"/>
          <w:lang w:val="en"/>
        </w:rPr>
        <w:t>e (</w:t>
      </w:r>
      <w:r w:rsidR="000D0D3A">
        <w:rPr>
          <w:rStyle w:val="y2iqfc"/>
          <w:rFonts w:ascii="Times New Roman" w:hAnsi="Times New Roman" w:cs="Times New Roman"/>
          <w:color w:val="202124"/>
          <w:lang w:val="en"/>
        </w:rPr>
        <w:t>EEG</w:t>
      </w:r>
      <w:r w:rsidR="00796105" w:rsidRPr="00702811">
        <w:rPr>
          <w:rStyle w:val="y2iqfc"/>
          <w:rFonts w:ascii="Times New Roman" w:hAnsi="Times New Roman" w:cs="Times New Roman"/>
          <w:color w:val="202124"/>
          <w:lang w:val="en"/>
        </w:rPr>
        <w:t xml:space="preserve">) data, but this design needs to use 4 classes to classify the data with 4 classes, </w:t>
      </w:r>
    </w:p>
    <w:p w14:paraId="51B3B623" w14:textId="77777777" w:rsidR="003C44E4" w:rsidRDefault="003C44E4" w:rsidP="00423292">
      <w:pPr>
        <w:spacing w:line="360" w:lineRule="auto"/>
        <w:rPr>
          <w:rStyle w:val="y2iqfc"/>
          <w:color w:val="202124"/>
          <w:sz w:val="21"/>
          <w:szCs w:val="21"/>
          <w:lang w:val="en"/>
        </w:rPr>
      </w:pPr>
    </w:p>
    <w:p w14:paraId="3CF9400D" w14:textId="77777777" w:rsidR="003C44E4" w:rsidRDefault="003C44E4" w:rsidP="002A7591">
      <w:pPr>
        <w:spacing w:line="360" w:lineRule="auto"/>
        <w:rPr>
          <w:rStyle w:val="y2iqfc"/>
          <w:color w:val="202124"/>
          <w:sz w:val="21"/>
          <w:szCs w:val="21"/>
          <w:lang w:val="en"/>
        </w:rPr>
      </w:pPr>
    </w:p>
    <w:p w14:paraId="4772AE54" w14:textId="77777777" w:rsidR="003C44E4" w:rsidRDefault="003C44E4" w:rsidP="002A7591">
      <w:pPr>
        <w:spacing w:line="360" w:lineRule="auto"/>
        <w:rPr>
          <w:rStyle w:val="y2iqfc"/>
          <w:color w:val="202124"/>
          <w:sz w:val="21"/>
          <w:szCs w:val="21"/>
          <w:lang w:val="en"/>
        </w:rPr>
      </w:pPr>
    </w:p>
    <w:p w14:paraId="1C07D5C5" w14:textId="72C152DD" w:rsidR="004E0AF0" w:rsidRPr="00155408" w:rsidRDefault="004B47D3" w:rsidP="004B47D3">
      <w:r>
        <w:br w:type="page"/>
      </w:r>
    </w:p>
    <w:p w14:paraId="764CC124" w14:textId="62A20AD5" w:rsidR="00A8795D" w:rsidRPr="002C38BA" w:rsidRDefault="007A3968" w:rsidP="00423292">
      <w:pPr>
        <w:pStyle w:val="Heading2"/>
        <w:spacing w:line="360" w:lineRule="auto"/>
        <w:rPr>
          <w:rFonts w:ascii="Times New Roman" w:hAnsi="Times New Roman" w:cs="Times New Roman"/>
        </w:rPr>
      </w:pPr>
      <w:bookmarkStart w:id="34" w:name="_Toc82681942"/>
      <w:r w:rsidRPr="002C38BA">
        <w:rPr>
          <w:rFonts w:ascii="Times New Roman" w:hAnsi="Times New Roman" w:cs="Times New Roman"/>
        </w:rPr>
        <w:lastRenderedPageBreak/>
        <w:t>Aims and Objectives</w:t>
      </w:r>
      <w:bookmarkEnd w:id="34"/>
    </w:p>
    <w:p w14:paraId="745F2C19" w14:textId="1EFDB12B" w:rsidR="004B47D3" w:rsidRPr="00702811" w:rsidRDefault="004B47D3" w:rsidP="00423292">
      <w:pPr>
        <w:spacing w:line="360" w:lineRule="auto"/>
        <w:rPr>
          <w:rFonts w:ascii="Times New Roman" w:hAnsi="Times New Roman" w:cs="Times New Roman"/>
        </w:rPr>
      </w:pPr>
      <w:r w:rsidRPr="00702811">
        <w:rPr>
          <w:rFonts w:ascii="Times New Roman" w:hAnsi="Times New Roman" w:cs="Times New Roman"/>
        </w:rPr>
        <w:t>Project Aim</w:t>
      </w:r>
    </w:p>
    <w:p w14:paraId="38176F62" w14:textId="4AB53ABC" w:rsidR="004B47D3" w:rsidRPr="00702811" w:rsidRDefault="004B47D3" w:rsidP="00423292">
      <w:pPr>
        <w:spacing w:line="360" w:lineRule="auto"/>
        <w:rPr>
          <w:rFonts w:ascii="Times New Roman" w:hAnsi="Times New Roman" w:cs="Times New Roman"/>
        </w:rPr>
      </w:pPr>
      <w:r w:rsidRPr="00702811">
        <w:rPr>
          <w:rFonts w:ascii="Times New Roman" w:hAnsi="Times New Roman" w:cs="Times New Roman"/>
        </w:rPr>
        <w:t>This design helps those who suffer from diseases or lose the ability to walk due to accidents to sit in a wheelchair, operate the wheelchair through consciousness, and move to the position they want. The wheelchair is controlled by collecting the user's imagination that the fingers of his left and right hands point to different directions or different postures of the arms</w:t>
      </w:r>
    </w:p>
    <w:p w14:paraId="4C2D2F0A" w14:textId="77777777" w:rsidR="004B47D3" w:rsidRPr="00702811" w:rsidRDefault="004B47D3" w:rsidP="00423292">
      <w:pPr>
        <w:spacing w:line="360" w:lineRule="auto"/>
        <w:rPr>
          <w:rFonts w:ascii="Times New Roman" w:hAnsi="Times New Roman" w:cs="Times New Roman"/>
          <w:b/>
        </w:rPr>
      </w:pPr>
      <w:r w:rsidRPr="00702811">
        <w:rPr>
          <w:rFonts w:ascii="Times New Roman" w:hAnsi="Times New Roman" w:cs="Times New Roman"/>
          <w:b/>
        </w:rPr>
        <w:t>Project Objectives, to be described as:</w:t>
      </w:r>
    </w:p>
    <w:p w14:paraId="7C7269EC" w14:textId="77777777" w:rsidR="004B47D3" w:rsidRPr="000D0D3A" w:rsidRDefault="004B47D3" w:rsidP="00423292">
      <w:pPr>
        <w:spacing w:line="360" w:lineRule="auto"/>
        <w:rPr>
          <w:rFonts w:ascii="Times New Roman" w:hAnsi="Times New Roman" w:cs="Times New Roman"/>
        </w:rPr>
      </w:pPr>
      <w:r w:rsidRPr="000D0D3A">
        <w:rPr>
          <w:rFonts w:ascii="Times New Roman" w:hAnsi="Times New Roman" w:cs="Times New Roman"/>
        </w:rPr>
        <w:t>Basic Objectives:</w:t>
      </w:r>
    </w:p>
    <w:p w14:paraId="4C567407" w14:textId="205ED3B9" w:rsidR="004B47D3" w:rsidRPr="000D0D3A" w:rsidRDefault="004B47D3" w:rsidP="00423292">
      <w:pPr>
        <w:numPr>
          <w:ilvl w:val="0"/>
          <w:numId w:val="8"/>
        </w:numPr>
        <w:spacing w:line="360" w:lineRule="auto"/>
        <w:rPr>
          <w:rFonts w:ascii="Times New Roman" w:hAnsi="Times New Roman" w:cs="Times New Roman"/>
        </w:rPr>
      </w:pPr>
      <w:r w:rsidRPr="000D0D3A">
        <w:rPr>
          <w:rFonts w:ascii="Times New Roman" w:hAnsi="Times New Roman" w:cs="Times New Roman"/>
        </w:rPr>
        <w:t xml:space="preserve">Collect highly informative </w:t>
      </w:r>
      <w:r w:rsidR="00B55C43" w:rsidRPr="000D0D3A">
        <w:rPr>
          <w:rFonts w:ascii="Times New Roman" w:hAnsi="Times New Roman" w:cs="Times New Roman"/>
        </w:rPr>
        <w:t xml:space="preserve">motor </w:t>
      </w:r>
      <w:r w:rsidR="000D0D3A" w:rsidRPr="000D0D3A">
        <w:rPr>
          <w:rFonts w:ascii="Times New Roman" w:hAnsi="Times New Roman" w:cs="Times New Roman"/>
        </w:rPr>
        <w:t>imagery data</w:t>
      </w:r>
      <w:r w:rsidRPr="000D0D3A">
        <w:rPr>
          <w:rFonts w:ascii="Times New Roman" w:hAnsi="Times New Roman" w:cs="Times New Roman"/>
        </w:rPr>
        <w:t xml:space="preserve"> and makes classification algorithms through the data collected.</w:t>
      </w:r>
    </w:p>
    <w:p w14:paraId="2BADFC99" w14:textId="7B5C05CB" w:rsidR="004B47D3" w:rsidRPr="000D0D3A" w:rsidRDefault="004B47D3" w:rsidP="00423292">
      <w:pPr>
        <w:numPr>
          <w:ilvl w:val="0"/>
          <w:numId w:val="8"/>
        </w:numPr>
        <w:spacing w:line="360" w:lineRule="auto"/>
        <w:rPr>
          <w:rFonts w:ascii="Times New Roman" w:hAnsi="Times New Roman" w:cs="Times New Roman"/>
        </w:rPr>
      </w:pPr>
      <w:r w:rsidRPr="000D0D3A">
        <w:rPr>
          <w:rFonts w:ascii="Times New Roman" w:hAnsi="Times New Roman" w:cs="Times New Roman"/>
        </w:rPr>
        <w:t xml:space="preserve">Use </w:t>
      </w:r>
      <w:r w:rsidR="000D0D3A">
        <w:rPr>
          <w:rFonts w:ascii="Times New Roman" w:hAnsi="Times New Roman" w:cs="Times New Roman"/>
        </w:rPr>
        <w:t>EEG</w:t>
      </w:r>
      <w:r w:rsidRPr="000D0D3A">
        <w:rPr>
          <w:rFonts w:ascii="Times New Roman" w:hAnsi="Times New Roman" w:cs="Times New Roman"/>
        </w:rPr>
        <w:t xml:space="preserve">lab toolbox to process </w:t>
      </w:r>
      <w:r w:rsidR="000D0D3A">
        <w:rPr>
          <w:rFonts w:ascii="Times New Roman" w:hAnsi="Times New Roman" w:cs="Times New Roman"/>
        </w:rPr>
        <w:t>EEG</w:t>
      </w:r>
      <w:r w:rsidRPr="000D0D3A">
        <w:rPr>
          <w:rFonts w:ascii="Times New Roman" w:hAnsi="Times New Roman" w:cs="Times New Roman"/>
        </w:rPr>
        <w:t xml:space="preserve"> signal data in Matlab.</w:t>
      </w:r>
    </w:p>
    <w:p w14:paraId="4CC03B12" w14:textId="79CC6C9D" w:rsidR="004B47D3" w:rsidRPr="000D0D3A" w:rsidRDefault="004B47D3" w:rsidP="00423292">
      <w:pPr>
        <w:numPr>
          <w:ilvl w:val="0"/>
          <w:numId w:val="8"/>
        </w:numPr>
        <w:spacing w:line="360" w:lineRule="auto"/>
        <w:rPr>
          <w:rFonts w:ascii="Times New Roman" w:hAnsi="Times New Roman" w:cs="Times New Roman"/>
        </w:rPr>
      </w:pPr>
      <w:r w:rsidRPr="000D0D3A">
        <w:rPr>
          <w:rFonts w:ascii="Times New Roman" w:hAnsi="Times New Roman" w:cs="Times New Roman"/>
        </w:rPr>
        <w:t xml:space="preserve">Use the </w:t>
      </w:r>
      <w:r w:rsidR="000D0D3A">
        <w:rPr>
          <w:rFonts w:ascii="Times New Roman" w:hAnsi="Times New Roman" w:cs="Times New Roman"/>
        </w:rPr>
        <w:t>CSP</w:t>
      </w:r>
      <w:r w:rsidRPr="000D0D3A">
        <w:rPr>
          <w:rFonts w:ascii="Times New Roman" w:hAnsi="Times New Roman" w:cs="Times New Roman"/>
        </w:rPr>
        <w:t xml:space="preserve"> algorithm to extract discriminative features from two different conditioned brain signals—generally.</w:t>
      </w:r>
    </w:p>
    <w:p w14:paraId="05A6F1F1" w14:textId="77777777" w:rsidR="004B47D3" w:rsidRPr="000D0D3A" w:rsidRDefault="004B47D3" w:rsidP="00423292">
      <w:pPr>
        <w:numPr>
          <w:ilvl w:val="0"/>
          <w:numId w:val="8"/>
        </w:numPr>
        <w:spacing w:line="360" w:lineRule="auto"/>
        <w:rPr>
          <w:rFonts w:ascii="Times New Roman" w:hAnsi="Times New Roman" w:cs="Times New Roman"/>
        </w:rPr>
      </w:pPr>
      <w:r w:rsidRPr="000D0D3A">
        <w:rPr>
          <w:rFonts w:ascii="Times New Roman" w:hAnsi="Times New Roman" w:cs="Times New Roman"/>
        </w:rPr>
        <w:t>Simple classification of training data using FLDA or SVM.</w:t>
      </w:r>
    </w:p>
    <w:p w14:paraId="709C5A34" w14:textId="77777777" w:rsidR="004B47D3" w:rsidRPr="000D0D3A" w:rsidRDefault="004B47D3" w:rsidP="00423292">
      <w:pPr>
        <w:numPr>
          <w:ilvl w:val="0"/>
          <w:numId w:val="8"/>
        </w:numPr>
        <w:spacing w:line="360" w:lineRule="auto"/>
        <w:rPr>
          <w:rFonts w:ascii="Times New Roman" w:hAnsi="Times New Roman" w:cs="Times New Roman"/>
        </w:rPr>
      </w:pPr>
      <w:r w:rsidRPr="000D0D3A">
        <w:rPr>
          <w:rFonts w:ascii="Times New Roman" w:hAnsi="Times New Roman" w:cs="Times New Roman"/>
        </w:rPr>
        <w:t>Import the processed data into the model to check whether it can be achieved.</w:t>
      </w:r>
    </w:p>
    <w:p w14:paraId="393D6AD0" w14:textId="77777777" w:rsidR="004B47D3" w:rsidRPr="000D0D3A" w:rsidRDefault="004B47D3" w:rsidP="00423292">
      <w:pPr>
        <w:spacing w:line="360" w:lineRule="auto"/>
        <w:rPr>
          <w:rFonts w:ascii="Times New Roman" w:hAnsi="Times New Roman" w:cs="Times New Roman"/>
        </w:rPr>
      </w:pPr>
    </w:p>
    <w:p w14:paraId="04377306" w14:textId="77777777" w:rsidR="004B47D3" w:rsidRPr="000D0D3A" w:rsidRDefault="004B47D3" w:rsidP="00423292">
      <w:pPr>
        <w:spacing w:line="360" w:lineRule="auto"/>
        <w:rPr>
          <w:rFonts w:ascii="Times New Roman" w:hAnsi="Times New Roman" w:cs="Times New Roman"/>
          <w:i/>
          <w:color w:val="A6A6A6"/>
        </w:rPr>
      </w:pPr>
    </w:p>
    <w:p w14:paraId="5E446F44" w14:textId="77777777" w:rsidR="004B47D3" w:rsidRPr="000D0D3A" w:rsidRDefault="004B47D3" w:rsidP="00423292">
      <w:pPr>
        <w:spacing w:line="360" w:lineRule="auto"/>
        <w:rPr>
          <w:rFonts w:ascii="Times New Roman" w:hAnsi="Times New Roman" w:cs="Times New Roman"/>
        </w:rPr>
      </w:pPr>
      <w:r w:rsidRPr="000D0D3A">
        <w:rPr>
          <w:rFonts w:ascii="Times New Roman" w:hAnsi="Times New Roman" w:cs="Times New Roman"/>
        </w:rPr>
        <w:t>Advanced Objectives:</w:t>
      </w:r>
    </w:p>
    <w:p w14:paraId="39DB2176" w14:textId="77777777" w:rsidR="004B47D3" w:rsidRPr="000D0D3A" w:rsidRDefault="004B47D3" w:rsidP="00423292">
      <w:pPr>
        <w:pStyle w:val="Title"/>
        <w:framePr w:w="0" w:hRule="auto" w:hSpace="0" w:vSpace="0" w:wrap="auto" w:vAnchor="margin" w:hAnchor="text" w:xAlign="left" w:yAlign="inline"/>
        <w:numPr>
          <w:ilvl w:val="0"/>
          <w:numId w:val="9"/>
        </w:numPr>
        <w:spacing w:before="240" w:after="60" w:line="360" w:lineRule="auto"/>
        <w:jc w:val="left"/>
        <w:outlineLvl w:val="0"/>
        <w:rPr>
          <w:rFonts w:ascii="Times New Roman" w:hAnsi="Times New Roman" w:cs="Times New Roman"/>
          <w:sz w:val="24"/>
        </w:rPr>
      </w:pPr>
      <w:r w:rsidRPr="000D0D3A">
        <w:rPr>
          <w:rFonts w:ascii="Times New Roman" w:hAnsi="Times New Roman" w:cs="Times New Roman"/>
          <w:sz w:val="24"/>
        </w:rPr>
        <w:t>Can be implemented in an environment with partial interference.</w:t>
      </w:r>
    </w:p>
    <w:p w14:paraId="259B26D3" w14:textId="65FF6A4C" w:rsidR="004B47D3" w:rsidRPr="000D0D3A" w:rsidRDefault="004B47D3" w:rsidP="00423292">
      <w:pPr>
        <w:pStyle w:val="ListParagraph"/>
        <w:numPr>
          <w:ilvl w:val="0"/>
          <w:numId w:val="9"/>
        </w:numPr>
        <w:spacing w:line="360" w:lineRule="auto"/>
        <w:rPr>
          <w:rFonts w:ascii="Times New Roman" w:hAnsi="Times New Roman" w:cs="Times New Roman"/>
        </w:rPr>
      </w:pPr>
      <w:r w:rsidRPr="000D0D3A">
        <w:rPr>
          <w:rStyle w:val="TitleChar"/>
          <w:rFonts w:ascii="Times New Roman" w:hAnsi="Times New Roman" w:cs="Times New Roman"/>
          <w:sz w:val="24"/>
        </w:rPr>
        <w:t>Reduce as much as possible the response time between human-computer interaction during us</w:t>
      </w:r>
      <w:r w:rsidRPr="000D0D3A">
        <w:rPr>
          <w:rStyle w:val="TitleChar"/>
          <w:rFonts w:ascii="Times New Roman" w:hAnsi="Times New Roman" w:cs="Times New Roman"/>
          <w:sz w:val="24"/>
          <w:lang w:eastAsia="zh-CN"/>
        </w:rPr>
        <w:t>e</w:t>
      </w:r>
    </w:p>
    <w:p w14:paraId="2D71C83A" w14:textId="25CFD9E8" w:rsidR="004E0AF0" w:rsidRDefault="004B47D3" w:rsidP="00423292">
      <w:pPr>
        <w:spacing w:line="360" w:lineRule="auto"/>
      </w:pPr>
      <w:r>
        <w:br w:type="page"/>
      </w:r>
    </w:p>
    <w:p w14:paraId="7618D7A4" w14:textId="77777777" w:rsidR="004E0AF0" w:rsidRPr="002C38BA" w:rsidRDefault="004E0AF0" w:rsidP="00423292">
      <w:pPr>
        <w:pStyle w:val="Heading2"/>
        <w:spacing w:line="360" w:lineRule="auto"/>
        <w:rPr>
          <w:rFonts w:ascii="Times New Roman" w:hAnsi="Times New Roman" w:cs="Times New Roman"/>
        </w:rPr>
      </w:pPr>
      <w:bookmarkStart w:id="35" w:name="_Toc82681943"/>
      <w:r w:rsidRPr="002C38BA">
        <w:rPr>
          <w:rFonts w:ascii="Times New Roman" w:hAnsi="Times New Roman" w:cs="Times New Roman"/>
        </w:rPr>
        <w:lastRenderedPageBreak/>
        <w:t>Project Management</w:t>
      </w:r>
      <w:bookmarkEnd w:id="35"/>
    </w:p>
    <w:p w14:paraId="05CD95BF" w14:textId="09A1FDB3" w:rsidR="004E0AF0" w:rsidRDefault="00EB7416" w:rsidP="00423292">
      <w:pPr>
        <w:spacing w:line="360" w:lineRule="auto"/>
        <w:rPr>
          <w:rFonts w:ascii="Times New Roman" w:hAnsi="Times New Roman" w:cs="Times New Roman"/>
        </w:rPr>
      </w:pPr>
      <w:r>
        <w:rPr>
          <w:b/>
          <w:noProof/>
          <w:sz w:val="21"/>
          <w:szCs w:val="21"/>
          <w:lang w:val="en-GB" w:eastAsia="en-GB"/>
        </w:rPr>
        <w:drawing>
          <wp:inline distT="0" distB="0" distL="0" distR="0" wp14:anchorId="48FCAD18" wp14:editId="20895BE5">
            <wp:extent cx="5181600" cy="2755900"/>
            <wp:effectExtent l="0" t="0" r="0" b="0"/>
            <wp:docPr id="2"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10;&#10;描述已自动生成"/>
                    <pic:cNvPicPr/>
                  </pic:nvPicPr>
                  <pic:blipFill>
                    <a:blip r:embed="rId10"/>
                    <a:stretch>
                      <a:fillRect/>
                    </a:stretch>
                  </pic:blipFill>
                  <pic:spPr>
                    <a:xfrm>
                      <a:off x="0" y="0"/>
                      <a:ext cx="5181600" cy="2755900"/>
                    </a:xfrm>
                    <a:prstGeom prst="rect">
                      <a:avLst/>
                    </a:prstGeom>
                  </pic:spPr>
                </pic:pic>
              </a:graphicData>
            </a:graphic>
          </wp:inline>
        </w:drawing>
      </w:r>
      <w:r w:rsidR="00A25A87" w:rsidRPr="00A25A87">
        <w:t xml:space="preserve"> </w:t>
      </w:r>
      <w:r w:rsidR="00A25A87" w:rsidRPr="00702811">
        <w:rPr>
          <w:rFonts w:ascii="Times New Roman" w:hAnsi="Times New Roman" w:cs="Times New Roman"/>
        </w:rPr>
        <w:t>The design is planned to start Objective1 on June 15, 2021, for a period of 10 days. Afterwards, we will proceed to Objective2, which is expected to be completed from June 25, 2021 to July 10, 2021. Afterwards, Objective3 will be started, until July 20th. Objective 4 and 5 are expected to end before August 14, 2021. Work on advanced 1 and 2 started on August 24. The overall work process conforms to the time allocation in the Gantt chart. However, during the implementation of advance1 and 2, it was discovered that the most important thing for smart wheelchairs is how to classify 4-class data. Therefore, certain adjustments have been made to advance1 and 2 in the process. And the time to complete the thesis has been extended. The writing of the thesis started on August 15, 2021, and the writing of the thesis was completed on September 10, 2021.</w:t>
      </w:r>
    </w:p>
    <w:p w14:paraId="268E7C9E" w14:textId="1290049B" w:rsidR="00DE11DA" w:rsidRDefault="00DE11DA" w:rsidP="002A7591">
      <w:pPr>
        <w:spacing w:line="360" w:lineRule="auto"/>
        <w:rPr>
          <w:rFonts w:ascii="Times New Roman" w:hAnsi="Times New Roman" w:cs="Times New Roman"/>
        </w:rPr>
      </w:pPr>
    </w:p>
    <w:p w14:paraId="3A0D7797" w14:textId="313F5788" w:rsidR="00DE11DA" w:rsidRDefault="00DE11DA" w:rsidP="002A7591">
      <w:pPr>
        <w:spacing w:line="360" w:lineRule="auto"/>
        <w:rPr>
          <w:rFonts w:ascii="Times New Roman" w:hAnsi="Times New Roman" w:cs="Times New Roman"/>
        </w:rPr>
      </w:pPr>
    </w:p>
    <w:p w14:paraId="2687CA85" w14:textId="5E1A3F00" w:rsidR="00DE11DA" w:rsidRPr="002A7591" w:rsidRDefault="00DE11DA" w:rsidP="00423292">
      <w:pPr>
        <w:pStyle w:val="Heading1"/>
        <w:spacing w:line="360" w:lineRule="auto"/>
        <w:rPr>
          <w:rFonts w:ascii="Times New Roman" w:hAnsi="Times New Roman" w:cs="Times New Roman"/>
          <w:sz w:val="24"/>
        </w:rPr>
      </w:pPr>
      <w:bookmarkStart w:id="36" w:name="_Toc82681944"/>
      <w:r w:rsidRPr="00702811">
        <w:rPr>
          <w:rFonts w:ascii="Times New Roman" w:hAnsi="Times New Roman" w:cs="Times New Roman"/>
        </w:rPr>
        <w:lastRenderedPageBreak/>
        <w:t>Literature review</w:t>
      </w:r>
      <w:bookmarkEnd w:id="36"/>
    </w:p>
    <w:p w14:paraId="2B4D357F" w14:textId="2F38A069" w:rsidR="00DE11DA" w:rsidRPr="00DE11DA" w:rsidRDefault="00DE11DA" w:rsidP="00423292">
      <w:pPr>
        <w:pStyle w:val="Heading2"/>
        <w:numPr>
          <w:ilvl w:val="1"/>
          <w:numId w:val="5"/>
        </w:numPr>
        <w:spacing w:line="360" w:lineRule="auto"/>
        <w:rPr>
          <w:rFonts w:ascii="Times New Roman" w:hAnsi="Times New Roman" w:cs="Times New Roman"/>
        </w:rPr>
      </w:pPr>
      <w:bookmarkStart w:id="37" w:name="_Toc82681945"/>
      <w:r>
        <w:rPr>
          <w:rFonts w:ascii="Times New Roman" w:hAnsi="Times New Roman" w:cs="Times New Roman"/>
        </w:rPr>
        <w:t>D</w:t>
      </w:r>
      <w:r w:rsidRPr="00DE11DA">
        <w:rPr>
          <w:rFonts w:ascii="Times New Roman" w:hAnsi="Times New Roman" w:cs="Times New Roman"/>
        </w:rPr>
        <w:t>efinition of BCI</w:t>
      </w:r>
      <w:r>
        <w:rPr>
          <w:rFonts w:ascii="Times New Roman" w:hAnsi="Times New Roman" w:cs="Times New Roman"/>
        </w:rPr>
        <w:t xml:space="preserve"> </w:t>
      </w:r>
      <w:r>
        <w:rPr>
          <w:rFonts w:ascii="Times New Roman" w:hAnsi="Times New Roman" w:cs="Times New Roman" w:hint="eastAsia"/>
        </w:rPr>
        <w:t>and</w:t>
      </w:r>
      <w:r>
        <w:rPr>
          <w:rFonts w:ascii="Times New Roman" w:hAnsi="Times New Roman" w:cs="Times New Roman"/>
        </w:rPr>
        <w:t xml:space="preserve"> </w:t>
      </w:r>
      <w:r w:rsidRPr="00DE11DA">
        <w:rPr>
          <w:rFonts w:ascii="Times New Roman" w:hAnsi="Times New Roman" w:cs="Times New Roman"/>
        </w:rPr>
        <w:t>BCI applications</w:t>
      </w:r>
      <w:bookmarkEnd w:id="37"/>
    </w:p>
    <w:p w14:paraId="400762DF" w14:textId="2B596FC5" w:rsidR="00B90E78" w:rsidRDefault="00DE11DA" w:rsidP="00423292">
      <w:pPr>
        <w:spacing w:line="360" w:lineRule="auto"/>
      </w:pPr>
      <w:r w:rsidRPr="00DD10B5">
        <w:rPr>
          <w:rFonts w:ascii="Times New Roman" w:hAnsi="Times New Roman" w:cs="Times New Roman"/>
          <w:color w:val="222222"/>
          <w:shd w:val="clear" w:color="auto" w:fill="FFFFFF"/>
        </w:rPr>
        <w:t xml:space="preserve">BCI is a technology dedicated to neuroscience that can be used to measure and collect data during brain activity and transmit these brain data to a computer. And use these obtained data to complete various tasks on the operating system, such as operating the computer, controlling the smart wheelchair, controlling the prosthesis, activating the muscles, and moving certain markers on the operating system by outputting on the </w:t>
      </w:r>
      <w:r w:rsidR="000D0D3A" w:rsidRPr="00DD10B5">
        <w:rPr>
          <w:rFonts w:ascii="Times New Roman" w:hAnsi="Times New Roman" w:cs="Times New Roman"/>
          <w:color w:val="222222"/>
          <w:shd w:val="clear" w:color="auto" w:fill="FFFFFF"/>
        </w:rPr>
        <w:t>computer (</w:t>
      </w:r>
      <w:r w:rsidRPr="00DD10B5">
        <w:rPr>
          <w:rFonts w:ascii="Times New Roman" w:hAnsi="Times New Roman" w:cs="Times New Roman"/>
          <w:color w:val="111111"/>
        </w:rPr>
        <w:t>Johannes Kögel .2020</w:t>
      </w:r>
      <w:r w:rsidRPr="00DD10B5">
        <w:rPr>
          <w:rFonts w:ascii="Times New Roman" w:hAnsi="Times New Roman" w:cs="Times New Roman"/>
          <w:color w:val="222222"/>
          <w:shd w:val="clear" w:color="auto" w:fill="FFFFFF"/>
        </w:rPr>
        <w:t xml:space="preserve">). The collected brain data can be when the object is imagining the movement of a certain part of the body, when the auditory perception changes, when the sense of smell changes, when the sense of touch changes, when the visual discovery changes, when the mood changes, or when performing mental activities. The data signal can be collected by implanting a chip into the brain, or it can be collected outside the brain. The most common method is the </w:t>
      </w:r>
      <w:r w:rsidR="000D0D3A">
        <w:rPr>
          <w:rFonts w:ascii="Times New Roman" w:hAnsi="Times New Roman" w:cs="Times New Roman"/>
          <w:color w:val="222222"/>
          <w:shd w:val="clear" w:color="auto" w:fill="FFFFFF"/>
        </w:rPr>
        <w:t>EEG</w:t>
      </w:r>
      <w:r w:rsidRPr="00DD10B5">
        <w:rPr>
          <w:rFonts w:ascii="Times New Roman" w:hAnsi="Times New Roman" w:cs="Times New Roman"/>
          <w:color w:val="222222"/>
          <w:shd w:val="clear" w:color="auto" w:fill="FFFFFF"/>
        </w:rPr>
        <w:t xml:space="preserve"> method.</w:t>
      </w:r>
      <w:r w:rsidRPr="00DD10B5">
        <w:rPr>
          <w:rFonts w:ascii="Times New Roman" w:hAnsi="Times New Roman" w:cs="Times New Roman"/>
        </w:rPr>
        <w:t xml:space="preserve"> </w:t>
      </w:r>
      <w:r w:rsidR="000D0D3A">
        <w:rPr>
          <w:rFonts w:ascii="Times New Roman" w:hAnsi="Times New Roman" w:cs="Times New Roman"/>
          <w:color w:val="222222"/>
          <w:shd w:val="clear" w:color="auto" w:fill="FFFFFF"/>
        </w:rPr>
        <w:t>EEG</w:t>
      </w:r>
      <w:r w:rsidRPr="00DD10B5">
        <w:rPr>
          <w:rFonts w:ascii="Times New Roman" w:hAnsi="Times New Roman" w:cs="Times New Roman"/>
          <w:color w:val="222222"/>
          <w:shd w:val="clear" w:color="auto" w:fill="FFFFFF"/>
        </w:rPr>
        <w:t xml:space="preserve"> collects signals by placing electrodes on the surface of the skull (</w:t>
      </w:r>
      <w:r w:rsidRPr="00DD10B5">
        <w:rPr>
          <w:rFonts w:ascii="Times New Roman" w:hAnsi="Times New Roman" w:cs="Times New Roman"/>
          <w:color w:val="111111"/>
        </w:rPr>
        <w:t xml:space="preserve">Graimann B, Allison B, Pfurtscheller G. 2009). </w:t>
      </w:r>
      <w:r w:rsidR="007D0BE1" w:rsidRPr="007D0BE1">
        <w:rPr>
          <w:rFonts w:ascii="Times New Roman" w:hAnsi="Times New Roman" w:cs="Times New Roman"/>
          <w:color w:val="111111"/>
        </w:rPr>
        <w:t xml:space="preserve">As shown on the side A of Figure 1, the first step of BCI technology is to collect human brain signals, and then classify and selectively process the collected signals. Then turn it into instructions that computers and machines can </w:t>
      </w:r>
      <w:r w:rsidR="000D0D3A" w:rsidRPr="007D0BE1">
        <w:rPr>
          <w:rFonts w:ascii="Times New Roman" w:hAnsi="Times New Roman" w:cs="Times New Roman"/>
          <w:color w:val="111111"/>
        </w:rPr>
        <w:t>recognize and</w:t>
      </w:r>
      <w:r w:rsidR="007D0BE1" w:rsidRPr="007D0BE1">
        <w:rPr>
          <w:rFonts w:ascii="Times New Roman" w:hAnsi="Times New Roman" w:cs="Times New Roman"/>
          <w:color w:val="111111"/>
        </w:rPr>
        <w:t xml:space="preserve"> input them into the controlled computer or machine. Realize the control of the machine or computer through the imagination movement or operation of the </w:t>
      </w:r>
      <w:r w:rsidR="00E56316" w:rsidRPr="007D0BE1">
        <w:rPr>
          <w:rFonts w:ascii="Times New Roman" w:hAnsi="Times New Roman" w:cs="Times New Roman"/>
          <w:color w:val="111111"/>
        </w:rPr>
        <w:t>brain.</w:t>
      </w:r>
      <w:r w:rsidR="007D0BE1">
        <w:rPr>
          <w:rFonts w:ascii="Times New Roman" w:hAnsi="Times New Roman" w:cs="Times New Roman"/>
          <w:color w:val="111111"/>
        </w:rPr>
        <w:t xml:space="preserve"> </w:t>
      </w:r>
      <w:r w:rsidR="00B90E78">
        <w:fldChar w:fldCharType="begin"/>
      </w:r>
      <w:r w:rsidR="00B90E78">
        <w:instrText xml:space="preserve"> INCLUDEPICTURE "https://els-jbs-prod-cdn.jbs.elsevierhealth.com/cms/attachment/2000991852/2003661004/gr1.jpg" \* MERGEFORMATINET </w:instrText>
      </w:r>
      <w:r w:rsidR="00B90E78">
        <w:fldChar w:fldCharType="separate"/>
      </w:r>
      <w:r w:rsidR="00B90E78">
        <w:rPr>
          <w:noProof/>
          <w:lang w:val="en-GB" w:eastAsia="en-GB"/>
        </w:rPr>
        <w:drawing>
          <wp:inline distT="0" distB="0" distL="0" distR="0" wp14:anchorId="28CC4888" wp14:editId="76DEE51D">
            <wp:extent cx="5119030" cy="2887579"/>
            <wp:effectExtent l="0" t="0" r="0" b="0"/>
            <wp:docPr id="49" name="图片 49" descr="Brain–computer interfaces in neurological rehabilitation - The Lancet  Neur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in–computer interfaces in neurological rehabilitation - The Lancet  Neurolog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9860" cy="2888047"/>
                    </a:xfrm>
                    <a:prstGeom prst="rect">
                      <a:avLst/>
                    </a:prstGeom>
                    <a:noFill/>
                    <a:ln>
                      <a:noFill/>
                    </a:ln>
                  </pic:spPr>
                </pic:pic>
              </a:graphicData>
            </a:graphic>
          </wp:inline>
        </w:drawing>
      </w:r>
      <w:r w:rsidR="00B90E78">
        <w:fldChar w:fldCharType="end"/>
      </w:r>
    </w:p>
    <w:p w14:paraId="6A8377B3" w14:textId="68D7F441" w:rsidR="00DD10B5" w:rsidRPr="00DD10B5" w:rsidRDefault="00DD10B5" w:rsidP="00423292">
      <w:pPr>
        <w:spacing w:line="360" w:lineRule="auto"/>
        <w:rPr>
          <w:rFonts w:ascii="Times New Roman" w:hAnsi="Times New Roman" w:cs="Times New Roman"/>
        </w:rPr>
      </w:pPr>
      <w:r w:rsidRPr="00DD10B5">
        <w:rPr>
          <w:rFonts w:ascii="Times New Roman" w:hAnsi="Times New Roman" w:cs="Times New Roman"/>
        </w:rPr>
        <w:lastRenderedPageBreak/>
        <w:t xml:space="preserve">Figure 1: </w:t>
      </w:r>
      <w:r w:rsidR="007D0BE1" w:rsidRPr="007D0BE1">
        <w:rPr>
          <w:rFonts w:ascii="Times New Roman" w:hAnsi="Times New Roman" w:cs="Times New Roman"/>
        </w:rPr>
        <w:t>Figure A on the left explains the basic method and process of BCI technology implementation.Figure B on the right explains the method of collecting human brain signals, which are generally divided into two methods: non-embedded (</w:t>
      </w:r>
      <w:r w:rsidR="000D0D3A">
        <w:rPr>
          <w:rFonts w:ascii="Times New Roman" w:hAnsi="Times New Roman" w:cs="Times New Roman"/>
        </w:rPr>
        <w:t>EEG</w:t>
      </w:r>
      <w:r w:rsidR="007D0BE1" w:rsidRPr="007D0BE1">
        <w:rPr>
          <w:rFonts w:ascii="Times New Roman" w:hAnsi="Times New Roman" w:cs="Times New Roman"/>
        </w:rPr>
        <w:t xml:space="preserve">) and embedded (ECOG, Spikes and LFPS) </w:t>
      </w:r>
      <w:r w:rsidRPr="00DD10B5">
        <w:rPr>
          <w:rFonts w:ascii="Times New Roman" w:hAnsi="Times New Roman" w:cs="Times New Roman"/>
        </w:rPr>
        <w:t>(Janis J Daly.2008)</w:t>
      </w:r>
    </w:p>
    <w:p w14:paraId="7549EA18" w14:textId="5093FDF8" w:rsidR="00DD10B5" w:rsidRDefault="00DD10B5" w:rsidP="00423292">
      <w:pPr>
        <w:spacing w:line="360" w:lineRule="auto"/>
      </w:pPr>
    </w:p>
    <w:p w14:paraId="48F467D0" w14:textId="7668DA34" w:rsidR="00DE11DA" w:rsidRPr="002A7591" w:rsidRDefault="00DE11DA" w:rsidP="00423292">
      <w:pPr>
        <w:spacing w:line="360" w:lineRule="auto"/>
        <w:rPr>
          <w:rFonts w:ascii="Times New Roman" w:hAnsi="Times New Roman" w:cs="Times New Roman"/>
        </w:rPr>
      </w:pPr>
      <w:r w:rsidRPr="002A7591">
        <w:rPr>
          <w:rFonts w:ascii="Times New Roman" w:hAnsi="Times New Roman" w:cs="Times New Roman"/>
        </w:rPr>
        <w:t>At present, the development of BCI technology is not in a very mature stage. Due to the limitations of various factors, the research results that have been developed so far have not been applied in real life, and many of them are in an exploratory stage. But from the perspective of application value and scientific value, the development of BCI technology has very important significance. Its existence can greatly promote the field of human cognition. At present, it is known that the main direction of brain-computer interface technology is to reconstruct the motor function of the human body for patients who have lost or impaired motor ability. Apply BCI technology to solve the trouble and trouble caused by patients who have lost or impaired athletic ability because of their own lack of athletic ability and cannot complete some basic exercises or actions.However, the development direction of BCI is not limited to helping patients to repair their exercise ability. Its application prospects can also be summarized in these aspects:</w:t>
      </w:r>
    </w:p>
    <w:p w14:paraId="633F61B7" w14:textId="77777777" w:rsidR="00DE11DA" w:rsidRPr="002A7591" w:rsidRDefault="00DE11DA" w:rsidP="00423292">
      <w:pPr>
        <w:spacing w:line="360" w:lineRule="auto"/>
        <w:rPr>
          <w:rFonts w:ascii="Times New Roman" w:hAnsi="Times New Roman" w:cs="Times New Roman"/>
        </w:rPr>
      </w:pPr>
      <w:r w:rsidRPr="002A7591">
        <w:rPr>
          <w:rFonts w:ascii="Times New Roman" w:hAnsi="Times New Roman" w:cs="Times New Roman"/>
        </w:rPr>
        <w:t>(1) Medical field</w:t>
      </w:r>
    </w:p>
    <w:p w14:paraId="06E630A1" w14:textId="194BF5E9" w:rsidR="00DE11DA" w:rsidRDefault="00DE11DA" w:rsidP="00423292">
      <w:pPr>
        <w:spacing w:line="360" w:lineRule="auto"/>
        <w:rPr>
          <w:rFonts w:ascii="Times New Roman" w:hAnsi="Times New Roman" w:cs="Times New Roman"/>
        </w:rPr>
      </w:pPr>
      <w:r w:rsidRPr="002A7591">
        <w:rPr>
          <w:rFonts w:ascii="Times New Roman" w:hAnsi="Times New Roman" w:cs="Times New Roman"/>
        </w:rPr>
        <w:t xml:space="preserve">As it appeared in the movie "Captain America 3", Iron Man's police friend James Roddy was unable to walk like a normal person due to accidental reasons. We can see it in "Avengers 3" afterwards. , James Roddy regained the ability to walk under the support of a machine in a way similar to a "neural prosthesis". Similarly, there are related technologies that use BCI technology to control smart wheelchair applications through imagination and use BCI technology to control the movement of external prostheses through imaginary movements. For patients with muscle atrophy, spinal cord injury, brain injury, etc., they completely lose their mobility. At this time, the role of the brain-computer interface is revealed. The brain-computer interface can interpret brain electrical signals to help patients control external machinery and equipment through their own imagination of movement. To a certain extent, it helps them rebuild motor function and improve their quality of life. In 2014, Japan’s International Institute of Electrical and Communication Technology and Keio University and other institutions jointly developed a network-based BCI system that </w:t>
      </w:r>
      <w:r w:rsidRPr="002A7591">
        <w:rPr>
          <w:rFonts w:ascii="Times New Roman" w:hAnsi="Times New Roman" w:cs="Times New Roman"/>
        </w:rPr>
        <w:lastRenderedPageBreak/>
        <w:t>monitors the human’s blood pressure and changes in brain electrical signals to monitor human emotions and mental activities. Make judgments and guesses. And the system can be connected with other machinery to achieve the function of controlling the operation of the machinery. The invention can connect the human brain with external mechanical systems, help the elderly and the disabled complete basic movements and behaviors, and provide great convenience for their daily lives.</w:t>
      </w:r>
      <w:r w:rsidRPr="002A7591">
        <w:rPr>
          <w:rFonts w:ascii="Times New Roman" w:hAnsi="Times New Roman" w:cs="Times New Roman"/>
          <w:color w:val="0B2436"/>
        </w:rPr>
        <w:t xml:space="preserve"> </w:t>
      </w:r>
      <w:r w:rsidRPr="002A7591">
        <w:rPr>
          <w:rFonts w:ascii="Times New Roman" w:hAnsi="Times New Roman" w:cs="Times New Roman"/>
        </w:rPr>
        <w:t>Neuralink is an American company that researches neurotechnology and brain-computer interface technology. It was founded in 2016 by Elon Musk and eight other co-founders, dedicated to researching the technology of implanted chip-based brain-computer interfaces. In July 2019, the company revealed to the outside world that it had successfully developed a brain-computer interface system and successfully tested it on mice and monkeys. One monkey can control the movement of the computer and the cursor through its brain. (Andrew Paul. 2021). The company said it may start human clinical trials in 2020. And on August 29, 2020, another pig implanted with its company chip was successfully displayed. The Neuralink device successfully read the pig's brain activity.</w:t>
      </w:r>
      <w:r w:rsidRPr="002A7591">
        <w:rPr>
          <w:rFonts w:ascii="Times New Roman" w:hAnsi="Times New Roman" w:cs="Times New Roman"/>
          <w:color w:val="202122"/>
          <w:shd w:val="clear" w:color="auto" w:fill="FFFFFF"/>
        </w:rPr>
        <w:t xml:space="preserve"> Metz, Rachel (August 28, 2020).</w:t>
      </w:r>
      <w:r w:rsidRPr="002A7591">
        <w:rPr>
          <w:rFonts w:ascii="Times New Roman" w:hAnsi="Times New Roman" w:cs="Times New Roman"/>
        </w:rPr>
        <w:t xml:space="preserve"> </w:t>
      </w:r>
      <w:hyperlink r:id="rId12" w:history="1">
        <w:r w:rsidRPr="002A7591">
          <w:rPr>
            <w:rStyle w:val="Hyperlink"/>
            <w:rFonts w:ascii="Times New Roman" w:hAnsi="Times New Roman" w:cs="Times New Roman"/>
            <w:color w:val="3366BB"/>
            <w:shd w:val="clear" w:color="auto" w:fill="FFFFFF"/>
          </w:rPr>
          <w:t>"Elon Musk shows off a working brain implant — in pigs"</w:t>
        </w:r>
      </w:hyperlink>
      <w:r w:rsidRPr="002A7591">
        <w:rPr>
          <w:rFonts w:ascii="Times New Roman" w:hAnsi="Times New Roman" w:cs="Times New Roman"/>
          <w:color w:val="202122"/>
          <w:shd w:val="clear" w:color="auto" w:fill="FFFFFF"/>
        </w:rPr>
        <w:t>. </w:t>
      </w:r>
      <w:r w:rsidRPr="002A7591">
        <w:rPr>
          <w:rFonts w:ascii="Times New Roman" w:hAnsi="Times New Roman" w:cs="Times New Roman"/>
          <w:i/>
          <w:iCs/>
          <w:color w:val="202122"/>
          <w:shd w:val="clear" w:color="auto" w:fill="FFFFFF"/>
        </w:rPr>
        <w:t>CNN</w:t>
      </w:r>
      <w:r w:rsidRPr="002A7591">
        <w:rPr>
          <w:rStyle w:val="reference-accessdate"/>
          <w:rFonts w:ascii="Times New Roman" w:hAnsi="Times New Roman" w:cs="Times New Roman"/>
          <w:color w:val="202122"/>
          <w:shd w:val="clear" w:color="auto" w:fill="FFFFFF"/>
        </w:rPr>
        <w:t>. Retrieved </w:t>
      </w:r>
      <w:r w:rsidRPr="002A7591">
        <w:rPr>
          <w:rStyle w:val="nowrap"/>
          <w:rFonts w:ascii="Times New Roman" w:hAnsi="Times New Roman" w:cs="Times New Roman"/>
          <w:color w:val="202122"/>
          <w:shd w:val="clear" w:color="auto" w:fill="FFFFFF"/>
        </w:rPr>
        <w:t>October 4,</w:t>
      </w:r>
      <w:r w:rsidRPr="002A7591">
        <w:rPr>
          <w:rStyle w:val="reference-accessdate"/>
          <w:rFonts w:ascii="Times New Roman" w:hAnsi="Times New Roman" w:cs="Times New Roman"/>
          <w:color w:val="202122"/>
          <w:shd w:val="clear" w:color="auto" w:fill="FFFFFF"/>
        </w:rPr>
        <w:t> 2020</w:t>
      </w:r>
      <w:r w:rsidRPr="002A7591">
        <w:rPr>
          <w:rFonts w:ascii="Times New Roman" w:hAnsi="Times New Roman" w:cs="Times New Roman"/>
          <w:color w:val="202122"/>
          <w:shd w:val="clear" w:color="auto" w:fill="FFFFFF"/>
        </w:rPr>
        <w:t>.</w:t>
      </w:r>
      <w:r w:rsidRPr="002A7591">
        <w:rPr>
          <w:rFonts w:ascii="Times New Roman" w:hAnsi="Times New Roman" w:cs="Times New Roman"/>
        </w:rPr>
        <w:t xml:space="preserve"> Neuralink is developing a fully-implanted, wireless, high-channel count brain-machine interface (BMI) with the goal of enabling people with paralysis to directly use their neural activity to operate computers and mobile devices with speed and ease.</w:t>
      </w:r>
      <w:r w:rsidRPr="00DE11DA">
        <w:rPr>
          <w:rFonts w:ascii="Times New Roman" w:hAnsi="Times New Roman" w:cs="Times New Roman"/>
          <w:color w:val="111111"/>
        </w:rPr>
        <w:t xml:space="preserve"> </w:t>
      </w:r>
      <w:r w:rsidRPr="00D10010">
        <w:rPr>
          <w:rFonts w:ascii="Times New Roman" w:hAnsi="Times New Roman" w:cs="Times New Roman"/>
          <w:color w:val="111111"/>
        </w:rPr>
        <w:t xml:space="preserve">In medical medicine, BCI is </w:t>
      </w:r>
      <w:r>
        <w:rPr>
          <w:rFonts w:ascii="Times New Roman" w:hAnsi="Times New Roman" w:cs="Times New Roman" w:hint="eastAsia"/>
          <w:color w:val="111111"/>
        </w:rPr>
        <w:t>also</w:t>
      </w:r>
      <w:r w:rsidRPr="00D10010">
        <w:rPr>
          <w:rFonts w:ascii="Times New Roman" w:hAnsi="Times New Roman" w:cs="Times New Roman"/>
          <w:color w:val="111111"/>
        </w:rPr>
        <w:t xml:space="preserve"> used to help patients recover their exercise capacity</w:t>
      </w:r>
      <w:r>
        <w:rPr>
          <w:rFonts w:ascii="Times New Roman" w:hAnsi="Times New Roman" w:cs="Times New Roman"/>
          <w:color w:val="111111"/>
        </w:rPr>
        <w:t xml:space="preserve"> (</w:t>
      </w:r>
      <w:r w:rsidRPr="00E73881">
        <w:rPr>
          <w:rFonts w:ascii="Times New Roman" w:hAnsi="Times New Roman" w:cs="Times New Roman"/>
          <w:color w:val="111111"/>
        </w:rPr>
        <w:t>Zafar MB, Shah KA, Malik HA. 2017). For example, to help patients with spinal cord injuries perform physical and nerve treatment and recovery, to help stroke patients recover their motor ability in the later stage, to help epilepsy patients to treat, and even to help people with mental illness to regulate (</w:t>
      </w:r>
      <w:r w:rsidRPr="00E73881">
        <w:rPr>
          <w:rFonts w:ascii="Times New Roman" w:hAnsi="Times New Roman" w:cs="Times New Roman"/>
        </w:rPr>
        <w:t>Maksimenko VA, van Heukelum S, et al. 2017).</w:t>
      </w:r>
    </w:p>
    <w:p w14:paraId="11948A71" w14:textId="47E44F81" w:rsidR="00DE11DA" w:rsidRPr="00DE11DA" w:rsidRDefault="00DE11DA" w:rsidP="00DE11DA">
      <w:pPr>
        <w:spacing w:line="360" w:lineRule="auto"/>
        <w:rPr>
          <w:rFonts w:ascii="Times New Roman" w:eastAsiaTheme="minorEastAsia" w:hAnsi="Times New Roman" w:cs="Times New Roman"/>
        </w:rPr>
      </w:pPr>
    </w:p>
    <w:p w14:paraId="0A8FC62E" w14:textId="77777777" w:rsidR="00DE11DA" w:rsidRPr="002A7591" w:rsidRDefault="00DE11DA" w:rsidP="00DE11DA">
      <w:pPr>
        <w:spacing w:line="360" w:lineRule="auto"/>
        <w:rPr>
          <w:rFonts w:ascii="Times New Roman" w:hAnsi="Times New Roman" w:cs="Times New Roman"/>
        </w:rPr>
      </w:pPr>
      <w:r w:rsidRPr="002A7591">
        <w:rPr>
          <w:rFonts w:ascii="Times New Roman" w:hAnsi="Times New Roman" w:cs="Times New Roman"/>
        </w:rPr>
        <w:t>（</w:t>
      </w:r>
      <w:r w:rsidRPr="002A7591">
        <w:rPr>
          <w:rFonts w:ascii="Times New Roman" w:hAnsi="Times New Roman" w:cs="Times New Roman"/>
        </w:rPr>
        <w:t>2</w:t>
      </w:r>
      <w:r w:rsidRPr="002A7591">
        <w:rPr>
          <w:rFonts w:ascii="Times New Roman" w:hAnsi="Times New Roman" w:cs="Times New Roman"/>
        </w:rPr>
        <w:t>）</w:t>
      </w:r>
      <w:r w:rsidRPr="002A7591">
        <w:rPr>
          <w:rFonts w:ascii="Times New Roman" w:hAnsi="Times New Roman" w:cs="Times New Roman"/>
        </w:rPr>
        <w:t>Traffic field</w:t>
      </w:r>
    </w:p>
    <w:p w14:paraId="48B27DDF" w14:textId="77777777" w:rsidR="00DE11DA" w:rsidRPr="002A7591" w:rsidRDefault="00DE11DA" w:rsidP="00DE11DA">
      <w:pPr>
        <w:spacing w:line="360" w:lineRule="auto"/>
        <w:rPr>
          <w:rFonts w:ascii="Times New Roman" w:hAnsi="Times New Roman" w:cs="Times New Roman"/>
          <w:lang w:eastAsia="en-US"/>
        </w:rPr>
      </w:pPr>
      <w:r w:rsidRPr="002A7591">
        <w:rPr>
          <w:rFonts w:ascii="Times New Roman" w:hAnsi="Times New Roman" w:cs="Times New Roman"/>
        </w:rPr>
        <w:t>An American scientific research institution once reported that it proposed to use human thinking to control the movement of helicopter models and avoid obstacles. Through the signal sent by the human brain, the helicopter aircraft model is controlled (Alimadani M</w:t>
      </w:r>
      <w:r w:rsidRPr="002A7591">
        <w:rPr>
          <w:rFonts w:ascii="Times New Roman" w:hAnsi="Times New Roman" w:cs="Times New Roman"/>
        </w:rPr>
        <w:t>，</w:t>
      </w:r>
      <w:r w:rsidRPr="002A7591">
        <w:rPr>
          <w:rFonts w:ascii="Times New Roman" w:hAnsi="Times New Roman" w:cs="Times New Roman"/>
        </w:rPr>
        <w:t>Nishio Ishiguro H. 2016). It can realize the stable flight of the model aircraft, and flexibly avoid multiple obstacles in this state.</w:t>
      </w:r>
    </w:p>
    <w:p w14:paraId="0B012473" w14:textId="77777777" w:rsidR="00E56316" w:rsidRDefault="00E56316" w:rsidP="00DE11DA">
      <w:pPr>
        <w:spacing w:line="360" w:lineRule="auto"/>
        <w:rPr>
          <w:rFonts w:ascii="Times New Roman" w:hAnsi="Times New Roman" w:cs="Times New Roman"/>
        </w:rPr>
      </w:pPr>
    </w:p>
    <w:p w14:paraId="02939F78" w14:textId="5A9E6E7A" w:rsidR="00DE11DA" w:rsidRPr="002A7591" w:rsidRDefault="00DE11DA" w:rsidP="00423292">
      <w:pPr>
        <w:spacing w:line="360" w:lineRule="auto"/>
        <w:rPr>
          <w:rFonts w:ascii="Times New Roman" w:hAnsi="Times New Roman" w:cs="Times New Roman"/>
        </w:rPr>
      </w:pPr>
      <w:r w:rsidRPr="002A7591">
        <w:rPr>
          <w:rFonts w:ascii="Times New Roman" w:hAnsi="Times New Roman" w:cs="Times New Roman"/>
        </w:rPr>
        <w:lastRenderedPageBreak/>
        <w:t>（</w:t>
      </w:r>
      <w:r w:rsidRPr="002A7591">
        <w:rPr>
          <w:rFonts w:ascii="Times New Roman" w:hAnsi="Times New Roman" w:cs="Times New Roman"/>
        </w:rPr>
        <w:t>3</w:t>
      </w:r>
      <w:r w:rsidRPr="002A7591">
        <w:rPr>
          <w:rFonts w:ascii="Times New Roman" w:hAnsi="Times New Roman" w:cs="Times New Roman"/>
        </w:rPr>
        <w:t>）</w:t>
      </w:r>
      <w:r w:rsidRPr="002A7591">
        <w:rPr>
          <w:rFonts w:ascii="Times New Roman" w:hAnsi="Times New Roman" w:cs="Times New Roman"/>
        </w:rPr>
        <w:t>Emotion recognition</w:t>
      </w:r>
    </w:p>
    <w:p w14:paraId="74596EB2" w14:textId="66328251" w:rsidR="00DE11DA" w:rsidRPr="002A7591" w:rsidRDefault="00DE11DA" w:rsidP="00423292">
      <w:pPr>
        <w:spacing w:line="360" w:lineRule="auto"/>
        <w:rPr>
          <w:rFonts w:ascii="Times New Roman" w:hAnsi="Times New Roman" w:cs="Times New Roman"/>
        </w:rPr>
      </w:pPr>
      <w:r w:rsidRPr="002A7591">
        <w:rPr>
          <w:rFonts w:ascii="Times New Roman" w:hAnsi="Times New Roman" w:cs="Times New Roman"/>
        </w:rPr>
        <w:t xml:space="preserve">Because </w:t>
      </w:r>
      <w:r w:rsidR="000D0D3A">
        <w:rPr>
          <w:rFonts w:ascii="Times New Roman" w:hAnsi="Times New Roman" w:cs="Times New Roman"/>
        </w:rPr>
        <w:t>EEG</w:t>
      </w:r>
      <w:r w:rsidRPr="002A7591">
        <w:rPr>
          <w:rFonts w:ascii="Times New Roman" w:hAnsi="Times New Roman" w:cs="Times New Roman"/>
        </w:rPr>
        <w:t xml:space="preserve"> signals are closely related to the functional activities of the human brain, more and more psychological studies have introduced </w:t>
      </w:r>
      <w:r w:rsidR="000D0D3A">
        <w:rPr>
          <w:rFonts w:ascii="Times New Roman" w:hAnsi="Times New Roman" w:cs="Times New Roman"/>
        </w:rPr>
        <w:t>EEG</w:t>
      </w:r>
      <w:r w:rsidRPr="002A7591">
        <w:rPr>
          <w:rFonts w:ascii="Times New Roman" w:hAnsi="Times New Roman" w:cs="Times New Roman"/>
        </w:rPr>
        <w:t xml:space="preserve">-related technologies. Many studies have shown that with the change of human emotions and mental activities, the pattern of </w:t>
      </w:r>
      <w:r w:rsidR="000D0D3A">
        <w:rPr>
          <w:rFonts w:ascii="Times New Roman" w:hAnsi="Times New Roman" w:cs="Times New Roman"/>
        </w:rPr>
        <w:t>EEG</w:t>
      </w:r>
      <w:r w:rsidRPr="002A7591">
        <w:rPr>
          <w:rFonts w:ascii="Times New Roman" w:hAnsi="Times New Roman" w:cs="Times New Roman"/>
        </w:rPr>
        <w:t xml:space="preserve"> signals will also change, so it is feasible to use </w:t>
      </w:r>
      <w:r w:rsidR="000D0D3A">
        <w:rPr>
          <w:rFonts w:ascii="Times New Roman" w:hAnsi="Times New Roman" w:cs="Times New Roman"/>
        </w:rPr>
        <w:t>EEG</w:t>
      </w:r>
      <w:r w:rsidRPr="002A7591">
        <w:rPr>
          <w:rFonts w:ascii="Times New Roman" w:hAnsi="Times New Roman" w:cs="Times New Roman"/>
        </w:rPr>
        <w:t xml:space="preserve"> signals to identify and record human emotions and mental activities. And the use of </w:t>
      </w:r>
      <w:r w:rsidR="000D0D3A">
        <w:rPr>
          <w:rFonts w:ascii="Times New Roman" w:hAnsi="Times New Roman" w:cs="Times New Roman"/>
        </w:rPr>
        <w:t>EEG</w:t>
      </w:r>
      <w:r w:rsidRPr="002A7591">
        <w:rPr>
          <w:rFonts w:ascii="Times New Roman" w:hAnsi="Times New Roman" w:cs="Times New Roman"/>
        </w:rPr>
        <w:t xml:space="preserve"> signals to recognize emotions in psychology has also received more and more attention.</w:t>
      </w:r>
    </w:p>
    <w:p w14:paraId="25F89409" w14:textId="77777777" w:rsidR="00DE11DA" w:rsidRPr="002A7591" w:rsidRDefault="00DE11DA" w:rsidP="00423292">
      <w:pPr>
        <w:spacing w:line="360" w:lineRule="auto"/>
        <w:rPr>
          <w:rFonts w:ascii="Times New Roman" w:hAnsi="Times New Roman" w:cs="Times New Roman"/>
        </w:rPr>
      </w:pPr>
      <w:r w:rsidRPr="002A7591">
        <w:rPr>
          <w:rFonts w:ascii="Times New Roman" w:hAnsi="Times New Roman" w:cs="Times New Roman"/>
        </w:rPr>
        <w:t>（</w:t>
      </w:r>
      <w:r w:rsidRPr="002A7591">
        <w:rPr>
          <w:rFonts w:ascii="Times New Roman" w:hAnsi="Times New Roman" w:cs="Times New Roman"/>
        </w:rPr>
        <w:t>4</w:t>
      </w:r>
      <w:r w:rsidRPr="002A7591">
        <w:rPr>
          <w:rFonts w:ascii="Times New Roman" w:hAnsi="Times New Roman" w:cs="Times New Roman"/>
        </w:rPr>
        <w:t>）</w:t>
      </w:r>
      <w:r w:rsidRPr="002A7591">
        <w:rPr>
          <w:rFonts w:ascii="Times New Roman" w:hAnsi="Times New Roman" w:cs="Times New Roman"/>
        </w:rPr>
        <w:t>Fatigue detection</w:t>
      </w:r>
    </w:p>
    <w:p w14:paraId="4C53E0EE" w14:textId="4425F8C2" w:rsidR="00DE11DA" w:rsidRPr="002A7591" w:rsidRDefault="00DE11DA" w:rsidP="00423292">
      <w:pPr>
        <w:spacing w:line="360" w:lineRule="auto"/>
        <w:rPr>
          <w:rFonts w:ascii="Times New Roman" w:hAnsi="Times New Roman" w:cs="Times New Roman"/>
        </w:rPr>
      </w:pPr>
      <w:r w:rsidRPr="002A7591">
        <w:rPr>
          <w:rStyle w:val="blue-tooltip"/>
          <w:rFonts w:ascii="Times New Roman" w:hAnsi="Times New Roman" w:cs="Times New Roman"/>
          <w:color w:val="333333"/>
          <w:shd w:val="clear" w:color="auto" w:fill="FFFFFF"/>
        </w:rPr>
        <w:t xml:space="preserve">Fatigue is a natural physiological state that occurs after lack of sleep or interruption of the circadian rhythm. Fatigue can cause people to lose concentration and slow down their reactions. When driving vehicles or operating dangerous heavy machinery, fatigue often leads to serious consequences. According to a survey in New Zealand, the proportion of traffic accidents caused by fatigue is 65% (Hamzah S. AlZu'bi, Waleed Al -Nuaimy.2013) With the deepening of research, </w:t>
      </w:r>
      <w:r w:rsidR="000D0D3A">
        <w:rPr>
          <w:rStyle w:val="blue-tooltip"/>
          <w:rFonts w:ascii="Times New Roman" w:hAnsi="Times New Roman" w:cs="Times New Roman"/>
          <w:color w:val="333333"/>
          <w:shd w:val="clear" w:color="auto" w:fill="FFFFFF"/>
        </w:rPr>
        <w:t>EEG</w:t>
      </w:r>
      <w:r w:rsidRPr="002A7591">
        <w:rPr>
          <w:rStyle w:val="blue-tooltip"/>
          <w:rFonts w:ascii="Times New Roman" w:hAnsi="Times New Roman" w:cs="Times New Roman"/>
          <w:color w:val="333333"/>
          <w:shd w:val="clear" w:color="auto" w:fill="FFFFFF"/>
        </w:rPr>
        <w:t xml:space="preserve"> is widely used to detect central nervous system changes. People can measure the fatigue degree of the testee through the change of the </w:t>
      </w:r>
      <w:r w:rsidR="000D0D3A">
        <w:rPr>
          <w:rStyle w:val="blue-tooltip"/>
          <w:rFonts w:ascii="Times New Roman" w:hAnsi="Times New Roman" w:cs="Times New Roman"/>
          <w:color w:val="333333"/>
          <w:shd w:val="clear" w:color="auto" w:fill="FFFFFF"/>
        </w:rPr>
        <w:t>EEG</w:t>
      </w:r>
      <w:r w:rsidRPr="002A7591">
        <w:rPr>
          <w:rStyle w:val="blue-tooltip"/>
          <w:rFonts w:ascii="Times New Roman" w:hAnsi="Times New Roman" w:cs="Times New Roman"/>
          <w:color w:val="333333"/>
          <w:shd w:val="clear" w:color="auto" w:fill="FFFFFF"/>
        </w:rPr>
        <w:t xml:space="preserve"> signal of the human brain. Especially in recent years, the problem of fatigue driving has gradually become a hot issue in people's lives, and the technology of </w:t>
      </w:r>
      <w:r w:rsidR="000D0D3A">
        <w:rPr>
          <w:rStyle w:val="blue-tooltip"/>
          <w:rFonts w:ascii="Times New Roman" w:hAnsi="Times New Roman" w:cs="Times New Roman"/>
          <w:color w:val="333333"/>
          <w:shd w:val="clear" w:color="auto" w:fill="FFFFFF"/>
        </w:rPr>
        <w:t>EEG</w:t>
      </w:r>
      <w:r w:rsidRPr="002A7591">
        <w:rPr>
          <w:rStyle w:val="blue-tooltip"/>
          <w:rFonts w:ascii="Times New Roman" w:hAnsi="Times New Roman" w:cs="Times New Roman"/>
          <w:color w:val="333333"/>
          <w:shd w:val="clear" w:color="auto" w:fill="FFFFFF"/>
        </w:rPr>
        <w:t xml:space="preserve"> signal acquisition has become more mature. The research of using </w:t>
      </w:r>
      <w:r w:rsidR="000D0D3A">
        <w:rPr>
          <w:rStyle w:val="blue-tooltip"/>
          <w:rFonts w:ascii="Times New Roman" w:hAnsi="Times New Roman" w:cs="Times New Roman"/>
          <w:color w:val="333333"/>
          <w:shd w:val="clear" w:color="auto" w:fill="FFFFFF"/>
        </w:rPr>
        <w:t>EEG</w:t>
      </w:r>
      <w:r w:rsidRPr="002A7591">
        <w:rPr>
          <w:rStyle w:val="blue-tooltip"/>
          <w:rFonts w:ascii="Times New Roman" w:hAnsi="Times New Roman" w:cs="Times New Roman"/>
          <w:color w:val="333333"/>
          <w:shd w:val="clear" w:color="auto" w:fill="FFFFFF"/>
        </w:rPr>
        <w:t xml:space="preserve"> signal to detect the degree of human fatigue has been developed rapidly and has achieved good results.</w:t>
      </w:r>
    </w:p>
    <w:p w14:paraId="48E8E520" w14:textId="77777777" w:rsidR="00DE11DA" w:rsidRPr="002A7591" w:rsidRDefault="00DE11DA" w:rsidP="00423292">
      <w:pPr>
        <w:spacing w:line="360" w:lineRule="auto"/>
        <w:rPr>
          <w:rFonts w:ascii="Times New Roman" w:hAnsi="Times New Roman" w:cs="Times New Roman"/>
        </w:rPr>
      </w:pPr>
    </w:p>
    <w:p w14:paraId="29AACE39" w14:textId="77777777" w:rsidR="00DE11DA" w:rsidRPr="002A7591" w:rsidRDefault="00DE11DA" w:rsidP="00423292">
      <w:pPr>
        <w:spacing w:line="360" w:lineRule="auto"/>
        <w:rPr>
          <w:rFonts w:ascii="Times New Roman" w:hAnsi="Times New Roman" w:cs="Times New Roman"/>
        </w:rPr>
      </w:pPr>
      <w:r w:rsidRPr="002A7591">
        <w:rPr>
          <w:rFonts w:ascii="Times New Roman" w:hAnsi="Times New Roman" w:cs="Times New Roman"/>
        </w:rPr>
        <w:t>（</w:t>
      </w:r>
      <w:r w:rsidRPr="002A7591">
        <w:rPr>
          <w:rFonts w:ascii="Times New Roman" w:hAnsi="Times New Roman" w:cs="Times New Roman"/>
        </w:rPr>
        <w:t>5</w:t>
      </w:r>
      <w:r w:rsidRPr="002A7591">
        <w:rPr>
          <w:rFonts w:ascii="Times New Roman" w:hAnsi="Times New Roman" w:cs="Times New Roman"/>
        </w:rPr>
        <w:t>）</w:t>
      </w:r>
      <w:r w:rsidRPr="002A7591">
        <w:rPr>
          <w:rFonts w:ascii="Times New Roman" w:hAnsi="Times New Roman" w:cs="Times New Roman"/>
        </w:rPr>
        <w:t>Housing and home furnishing</w:t>
      </w:r>
    </w:p>
    <w:p w14:paraId="63C2F315" w14:textId="65458DB1" w:rsidR="00DE11DA" w:rsidRDefault="00DE11DA" w:rsidP="00423292">
      <w:pPr>
        <w:spacing w:line="360" w:lineRule="auto"/>
        <w:rPr>
          <w:rFonts w:ascii="Times New Roman" w:hAnsi="Times New Roman" w:cs="Times New Roman"/>
        </w:rPr>
      </w:pPr>
      <w:r w:rsidRPr="002A7591">
        <w:rPr>
          <w:rFonts w:ascii="Times New Roman" w:hAnsi="Times New Roman" w:cs="Times New Roman"/>
        </w:rPr>
        <w:t>BCI technology can also be applied to smart homes. With the advancement of technology, people's quality of life has also undergone earth-shaking changes, and smart home control systems have become a hot topic. The emergence of smart homes has brought convenience to people's lives. Similarly, the application of BCI technology can also target the disabled or patients with impaired sports ability, using smart homes to bring technical assistance to their lives and improve their quality of life.</w:t>
      </w:r>
    </w:p>
    <w:p w14:paraId="3859A424" w14:textId="61FACECB" w:rsidR="002A069D" w:rsidRDefault="002A069D" w:rsidP="00423292">
      <w:pPr>
        <w:spacing w:line="360" w:lineRule="auto"/>
        <w:rPr>
          <w:rFonts w:ascii="Times New Roman" w:hAnsi="Times New Roman" w:cs="Times New Roman"/>
        </w:rPr>
      </w:pPr>
    </w:p>
    <w:p w14:paraId="6DDC3A27" w14:textId="77777777" w:rsidR="002A069D" w:rsidRDefault="002A069D" w:rsidP="00423292">
      <w:pPr>
        <w:spacing w:line="360" w:lineRule="auto"/>
      </w:pPr>
    </w:p>
    <w:p w14:paraId="6D4E5AAA" w14:textId="1EC7B48C" w:rsidR="00DE11DA" w:rsidRDefault="000D0D3A" w:rsidP="00423292">
      <w:pPr>
        <w:pStyle w:val="Heading2"/>
        <w:numPr>
          <w:ilvl w:val="1"/>
          <w:numId w:val="5"/>
        </w:numPr>
        <w:spacing w:line="360" w:lineRule="auto"/>
        <w:rPr>
          <w:rFonts w:ascii="Times New Roman" w:hAnsi="Times New Roman" w:cs="Times New Roman"/>
        </w:rPr>
      </w:pPr>
      <w:bookmarkStart w:id="38" w:name="_Toc82681946"/>
      <w:r>
        <w:rPr>
          <w:rFonts w:ascii="Times New Roman" w:hAnsi="Times New Roman" w:cs="Times New Roman"/>
        </w:rPr>
        <w:lastRenderedPageBreak/>
        <w:t>EEG</w:t>
      </w:r>
      <w:r w:rsidR="00DE11DA">
        <w:rPr>
          <w:rFonts w:ascii="Times New Roman" w:hAnsi="Times New Roman" w:cs="Times New Roman"/>
        </w:rPr>
        <w:t xml:space="preserve"> </w:t>
      </w:r>
      <w:r w:rsidR="00DE11DA">
        <w:rPr>
          <w:rFonts w:ascii="Times New Roman" w:hAnsi="Times New Roman" w:cs="Times New Roman" w:hint="eastAsia"/>
        </w:rPr>
        <w:t>and</w:t>
      </w:r>
      <w:r w:rsidR="00DE11DA">
        <w:rPr>
          <w:rFonts w:ascii="Times New Roman" w:hAnsi="Times New Roman" w:cs="Times New Roman"/>
        </w:rPr>
        <w:t xml:space="preserve"> </w:t>
      </w:r>
      <w:r w:rsidR="007A5177">
        <w:rPr>
          <w:rFonts w:ascii="Times New Roman" w:hAnsi="Times New Roman" w:cs="Times New Roman"/>
        </w:rPr>
        <w:t>M</w:t>
      </w:r>
      <w:r w:rsidR="00DE11DA" w:rsidRPr="00DE11DA">
        <w:rPr>
          <w:rFonts w:ascii="Times New Roman" w:hAnsi="Times New Roman" w:cs="Times New Roman"/>
        </w:rPr>
        <w:t>otor imagery-based BCI</w:t>
      </w:r>
      <w:bookmarkEnd w:id="38"/>
    </w:p>
    <w:p w14:paraId="5BF3B801" w14:textId="13060F2F" w:rsidR="00881956" w:rsidRDefault="00881956" w:rsidP="00423292">
      <w:pPr>
        <w:spacing w:line="360" w:lineRule="auto"/>
        <w:rPr>
          <w:rFonts w:ascii="Times New Roman" w:hAnsi="Times New Roman" w:cs="Times New Roman"/>
        </w:rPr>
      </w:pPr>
      <w:r w:rsidRPr="003C13AF">
        <w:rPr>
          <w:rFonts w:ascii="Times New Roman" w:hAnsi="Times New Roman" w:cs="Times New Roman"/>
        </w:rPr>
        <w:t>Electroencephalogram (</w:t>
      </w:r>
      <w:r w:rsidR="000D0D3A">
        <w:rPr>
          <w:rFonts w:ascii="Times New Roman" w:hAnsi="Times New Roman" w:cs="Times New Roman"/>
        </w:rPr>
        <w:t>EEG</w:t>
      </w:r>
      <w:r w:rsidRPr="003C13AF">
        <w:rPr>
          <w:rFonts w:ascii="Times New Roman" w:hAnsi="Times New Roman" w:cs="Times New Roman"/>
        </w:rPr>
        <w:t xml:space="preserve">) is the use of bioelectric signals to monitor the brain. This technology is used to record the potential activity of the scalp above the brain. The changes in brain signals can be measured indirectly. The measurement of the </w:t>
      </w:r>
      <w:r w:rsidR="000D0D3A">
        <w:rPr>
          <w:rFonts w:ascii="Times New Roman" w:hAnsi="Times New Roman" w:cs="Times New Roman"/>
        </w:rPr>
        <w:t>EEG</w:t>
      </w:r>
      <w:r w:rsidRPr="003C13AF">
        <w:rPr>
          <w:rFonts w:ascii="Times New Roman" w:hAnsi="Times New Roman" w:cs="Times New Roman"/>
        </w:rPr>
        <w:t xml:space="preserve"> signal is often performed by placing electrodes on the scalp that collect the signal. Normally, there is no need for an external implantable chip. However, there are also implantable electrodes, which can be implanted into the subject in the form of a chip, sometimes referred to as intracranial </w:t>
      </w:r>
      <w:r w:rsidR="000D0D3A">
        <w:rPr>
          <w:rFonts w:ascii="Times New Roman" w:hAnsi="Times New Roman" w:cs="Times New Roman"/>
        </w:rPr>
        <w:t>EEG</w:t>
      </w:r>
      <w:r w:rsidRPr="003C13AF">
        <w:rPr>
          <w:rFonts w:ascii="Times New Roman" w:hAnsi="Times New Roman" w:cs="Times New Roman"/>
        </w:rPr>
        <w:t>.</w:t>
      </w:r>
      <w:r w:rsidR="000D0D3A">
        <w:rPr>
          <w:rFonts w:ascii="Times New Roman" w:hAnsi="Times New Roman" w:cs="Times New Roman"/>
        </w:rPr>
        <w:t>EEG</w:t>
      </w:r>
      <w:r w:rsidRPr="003C13AF">
        <w:rPr>
          <w:rFonts w:ascii="Times New Roman" w:hAnsi="Times New Roman" w:cs="Times New Roman"/>
        </w:rPr>
        <w:t xml:space="preserve"> measures voltage fluctuations caused by ionic currents in brain neurons (</w:t>
      </w:r>
      <w:r w:rsidRPr="003C13AF">
        <w:rPr>
          <w:rFonts w:ascii="Times New Roman" w:hAnsi="Times New Roman" w:cs="Times New Roman"/>
          <w:color w:val="202122"/>
          <w:shd w:val="clear" w:color="auto" w:fill="FFFFFF"/>
        </w:rPr>
        <w:t>Niedermeyer E.; da Silva F.L. 2004</w:t>
      </w:r>
      <w:r w:rsidRPr="003C13AF">
        <w:rPr>
          <w:rFonts w:ascii="Times New Roman" w:hAnsi="Times New Roman" w:cs="Times New Roman"/>
        </w:rPr>
        <w:t xml:space="preserve">). </w:t>
      </w:r>
      <w:r w:rsidR="000D0D3A">
        <w:rPr>
          <w:rFonts w:ascii="Times New Roman" w:hAnsi="Times New Roman" w:cs="Times New Roman"/>
        </w:rPr>
        <w:t>EEG</w:t>
      </w:r>
      <w:r w:rsidRPr="003C13AF">
        <w:rPr>
          <w:rFonts w:ascii="Times New Roman" w:hAnsi="Times New Roman" w:cs="Times New Roman"/>
        </w:rPr>
        <w:t xml:space="preserve"> is a term used in medicine to describe the recording of spontaneous brain activity across time using several electrodes on the head. The most prevalent application of </w:t>
      </w:r>
      <w:r w:rsidR="000D0D3A">
        <w:rPr>
          <w:rFonts w:ascii="Times New Roman" w:hAnsi="Times New Roman" w:cs="Times New Roman"/>
        </w:rPr>
        <w:t>EEG</w:t>
      </w:r>
      <w:r w:rsidRPr="003C13AF">
        <w:rPr>
          <w:rFonts w:ascii="Times New Roman" w:hAnsi="Times New Roman" w:cs="Times New Roman"/>
        </w:rPr>
        <w:t xml:space="preserve"> is to identify epilepsy, which can result in aberrant </w:t>
      </w:r>
      <w:r w:rsidR="000D0D3A">
        <w:rPr>
          <w:rFonts w:ascii="Times New Roman" w:hAnsi="Times New Roman" w:cs="Times New Roman"/>
        </w:rPr>
        <w:t>EEG</w:t>
      </w:r>
      <w:r w:rsidRPr="003C13AF">
        <w:rPr>
          <w:rFonts w:ascii="Times New Roman" w:hAnsi="Times New Roman" w:cs="Times New Roman"/>
        </w:rPr>
        <w:t xml:space="preserve"> results (</w:t>
      </w:r>
      <w:r w:rsidRPr="003C13AF">
        <w:rPr>
          <w:rFonts w:ascii="Times New Roman" w:hAnsi="Times New Roman" w:cs="Times New Roman"/>
          <w:color w:val="202122"/>
          <w:shd w:val="clear" w:color="auto" w:fill="FFFFFF"/>
        </w:rPr>
        <w:t>Tatum, William O. 2014</w:t>
      </w:r>
      <w:r w:rsidRPr="003C13AF">
        <w:rPr>
          <w:rFonts w:ascii="Times New Roman" w:hAnsi="Times New Roman" w:cs="Times New Roman"/>
        </w:rPr>
        <w:t xml:space="preserve">). It can also be used to detect sleep problems, anaesthetic depth, coma, encephalopathy, and brain death. </w:t>
      </w:r>
      <w:r w:rsidR="000D0D3A">
        <w:rPr>
          <w:rFonts w:ascii="Times New Roman" w:hAnsi="Times New Roman" w:cs="Times New Roman"/>
        </w:rPr>
        <w:t>EEG</w:t>
      </w:r>
      <w:r w:rsidRPr="003C13AF">
        <w:rPr>
          <w:rFonts w:ascii="Times New Roman" w:hAnsi="Times New Roman" w:cs="Times New Roman"/>
        </w:rPr>
        <w:t xml:space="preserve"> was formerly the gold standard for detecting tumours, strokes, and other brain disorders.</w:t>
      </w:r>
      <w:r w:rsidRPr="00B96680">
        <w:t xml:space="preserve"> </w:t>
      </w:r>
      <w:r w:rsidRPr="00B96680">
        <w:rPr>
          <w:rFonts w:ascii="Times New Roman" w:hAnsi="Times New Roman" w:cs="Times New Roman"/>
        </w:rPr>
        <w:t xml:space="preserve">Motor Imagery (MI), as the name implies, when a person imagines the movement of his limbs (or muscles) but has no actual motor output, certain brain areas of the person will still be activated. By analyzing </w:t>
      </w:r>
      <w:r w:rsidR="000D0D3A">
        <w:rPr>
          <w:rFonts w:ascii="Times New Roman" w:hAnsi="Times New Roman" w:cs="Times New Roman"/>
        </w:rPr>
        <w:t>EEG</w:t>
      </w:r>
      <w:r w:rsidRPr="00B96680">
        <w:rPr>
          <w:rFonts w:ascii="Times New Roman" w:hAnsi="Times New Roman" w:cs="Times New Roman"/>
        </w:rPr>
        <w:t xml:space="preserve"> signals, detecting and recognizing the activation effects of different brain regions to determine user intentions, direct communication and control between the human brain and external devices are realized. At present, the common imaginary parts of movement are left and right, right hand, feet and tongue</w:t>
      </w:r>
      <w:r>
        <w:rPr>
          <w:rFonts w:ascii="Times New Roman" w:hAnsi="Times New Roman" w:cs="Times New Roman"/>
        </w:rPr>
        <w:t>.</w:t>
      </w:r>
      <w:r w:rsidRPr="00B96680">
        <w:rPr>
          <w:rFonts w:ascii="TimesLTStd" w:hAnsi="TimesLTStd"/>
          <w:sz w:val="20"/>
          <w:szCs w:val="20"/>
        </w:rPr>
        <w:t xml:space="preserve"> </w:t>
      </w:r>
      <w:r w:rsidRPr="00B96680">
        <w:rPr>
          <w:rFonts w:ascii="Times New Roman" w:hAnsi="Times New Roman" w:cs="Times New Roman"/>
        </w:rPr>
        <w:t>(Pfurtscheller and Da Silva 1999; Ramoser et al. 2000; Schalk et al. 2004; Wolpaw and Wolpaw 2012; Wolpaw et al. 1991).</w:t>
      </w:r>
      <w:r w:rsidR="00140EEE" w:rsidRPr="00140EEE">
        <w:t xml:space="preserve"> </w:t>
      </w:r>
      <w:r w:rsidR="00140EEE" w:rsidRPr="00140EEE">
        <w:rPr>
          <w:rFonts w:ascii="Times New Roman" w:hAnsi="Times New Roman" w:cs="Times New Roman"/>
        </w:rPr>
        <w:t>The side B of Figure 1 explains the methods of collecting human brain signals, which are generally divided into two methods: non-embedding (</w:t>
      </w:r>
      <w:r w:rsidR="000D0D3A">
        <w:rPr>
          <w:rFonts w:ascii="Times New Roman" w:hAnsi="Times New Roman" w:cs="Times New Roman"/>
        </w:rPr>
        <w:t>EEG</w:t>
      </w:r>
      <w:r w:rsidR="00140EEE" w:rsidRPr="00140EEE">
        <w:rPr>
          <w:rFonts w:ascii="Times New Roman" w:hAnsi="Times New Roman" w:cs="Times New Roman"/>
        </w:rPr>
        <w:t xml:space="preserve">) and embedding (ECOG, Spikes and LFPS). The collection of non-embedded methods is </w:t>
      </w:r>
      <w:r w:rsidR="007A5177" w:rsidRPr="00140EEE">
        <w:rPr>
          <w:rFonts w:ascii="Times New Roman" w:hAnsi="Times New Roman" w:cs="Times New Roman"/>
        </w:rPr>
        <w:t>more convenient and safer</w:t>
      </w:r>
      <w:r w:rsidR="00140EEE" w:rsidRPr="00140EEE">
        <w:rPr>
          <w:rFonts w:ascii="Times New Roman" w:hAnsi="Times New Roman" w:cs="Times New Roman"/>
        </w:rPr>
        <w:t>, and the cost is lower. However, the collected brain data may have large errors. Because it is an external device, it is more likely to be interfered by the outside world during data collection. The embedded method has a greater impact on the safety of the test object. But the collected data results are more accurate, and there is less interference data.</w:t>
      </w:r>
      <w:r w:rsidR="007A5177" w:rsidRPr="007A5177">
        <w:rPr>
          <w:noProof/>
        </w:rPr>
        <w:t xml:space="preserve"> </w:t>
      </w:r>
      <w:r w:rsidR="007A5177" w:rsidRPr="007A5177">
        <w:rPr>
          <w:rFonts w:ascii="Times New Roman" w:hAnsi="Times New Roman" w:cs="Times New Roman"/>
          <w:noProof/>
        </w:rPr>
        <w:t>It can be clearly seen from Figure 2 that MI BCI technology extracts and processes the EEG signal generated when the human brain imagines a certain action, and sends the processed signal to th</w:t>
      </w:r>
      <w:r w:rsidR="007A5177" w:rsidRPr="007A5177">
        <w:rPr>
          <w:noProof/>
        </w:rPr>
        <w:t xml:space="preserve">e </w:t>
      </w:r>
      <w:r w:rsidR="007A5177" w:rsidRPr="007A5177">
        <w:rPr>
          <w:rFonts w:ascii="Times New Roman" w:hAnsi="Times New Roman" w:cs="Times New Roman"/>
          <w:noProof/>
        </w:rPr>
        <w:t xml:space="preserve">machine to </w:t>
      </w:r>
      <w:r w:rsidR="007A5177" w:rsidRPr="007A5177">
        <w:rPr>
          <w:rFonts w:ascii="Times New Roman" w:hAnsi="Times New Roman" w:cs="Times New Roman"/>
          <w:noProof/>
        </w:rPr>
        <w:lastRenderedPageBreak/>
        <w:t>achieve the purpose of controlling the machine.</w:t>
      </w:r>
      <w:r w:rsidR="007A5177" w:rsidRPr="007A5177">
        <w:rPr>
          <w:rFonts w:ascii="Times New Roman" w:hAnsi="Times New Roman" w:cs="Times New Roman"/>
          <w:noProof/>
          <w:lang w:val="en-GB" w:eastAsia="en-GB"/>
        </w:rPr>
        <w:drawing>
          <wp:inline distT="0" distB="0" distL="0" distR="0" wp14:anchorId="0237509D" wp14:editId="1F1C577A">
            <wp:extent cx="5177790" cy="3611508"/>
            <wp:effectExtent l="0" t="0" r="3810" b="0"/>
            <wp:docPr id="55" name="Picture 2" descr="Diagram&#10;&#10;Description automatically generated">
              <a:extLst xmlns:a="http://schemas.openxmlformats.org/drawingml/2006/main">
                <a:ext uri="{FF2B5EF4-FFF2-40B4-BE49-F238E27FC236}">
                  <a16:creationId xmlns:a16="http://schemas.microsoft.com/office/drawing/2014/main" id="{3D618167-6148-C94A-B1F2-7F46670EAD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iagram&#10;&#10;Description automatically generated">
                      <a:extLst>
                        <a:ext uri="{FF2B5EF4-FFF2-40B4-BE49-F238E27FC236}">
                          <a16:creationId xmlns:a16="http://schemas.microsoft.com/office/drawing/2014/main" id="{3D618167-6148-C94A-B1F2-7F46670EAD82}"/>
                        </a:ext>
                      </a:extLst>
                    </pic:cNvPr>
                    <pic:cNvPicPr>
                      <a:picLocks noChangeAspect="1"/>
                    </pic:cNvPicPr>
                  </pic:nvPicPr>
                  <pic:blipFill>
                    <a:blip r:embed="rId13"/>
                    <a:stretch>
                      <a:fillRect/>
                    </a:stretch>
                  </pic:blipFill>
                  <pic:spPr>
                    <a:xfrm>
                      <a:off x="0" y="0"/>
                      <a:ext cx="5177790" cy="3611508"/>
                    </a:xfrm>
                    <a:prstGeom prst="rect">
                      <a:avLst/>
                    </a:prstGeom>
                  </pic:spPr>
                </pic:pic>
              </a:graphicData>
            </a:graphic>
          </wp:inline>
        </w:drawing>
      </w:r>
    </w:p>
    <w:p w14:paraId="4139A022" w14:textId="7AFFFDC8" w:rsidR="00E56316" w:rsidRPr="007A5177" w:rsidRDefault="007A5177" w:rsidP="007A5177">
      <w:pPr>
        <w:spacing w:line="360" w:lineRule="auto"/>
        <w:jc w:val="center"/>
        <w:rPr>
          <w:rFonts w:ascii="Times New Roman" w:hAnsi="Times New Roman" w:cs="Times New Roman"/>
        </w:rPr>
      </w:pPr>
      <w:r w:rsidRPr="00423292">
        <w:rPr>
          <w:rFonts w:ascii="Times New Roman" w:hAnsi="Times New Roman" w:cs="Times New Roman"/>
        </w:rPr>
        <w:t xml:space="preserve">Figure </w:t>
      </w:r>
      <w:r>
        <w:rPr>
          <w:rFonts w:ascii="Times New Roman" w:hAnsi="Times New Roman" w:cs="Times New Roman"/>
        </w:rPr>
        <w:t>2</w:t>
      </w:r>
      <w:r w:rsidRPr="00423292">
        <w:rPr>
          <w:rFonts w:ascii="Times New Roman" w:hAnsi="Times New Roman" w:cs="Times New Roman"/>
        </w:rPr>
        <w:t xml:space="preserve">: </w:t>
      </w:r>
      <w:r w:rsidRPr="007A5177">
        <w:rPr>
          <w:rFonts w:ascii="Times New Roman" w:hAnsi="Times New Roman" w:cs="Times New Roman"/>
        </w:rPr>
        <w:t>MI BCI technology principle</w:t>
      </w:r>
      <w:r w:rsidRPr="007A5177">
        <w:rPr>
          <w:rFonts w:ascii="TUOS Stephenson" w:eastAsiaTheme="minorEastAsia" w:hAnsi="TUOS Stephenson" w:cstheme="minorBidi"/>
          <w:color w:val="000000" w:themeColor="text1"/>
          <w:kern w:val="24"/>
          <w:lang w:val="en-GB"/>
        </w:rPr>
        <w:t xml:space="preserve"> </w:t>
      </w:r>
      <w:r>
        <w:rPr>
          <w:rFonts w:ascii="TUOS Stephenson" w:eastAsiaTheme="minorEastAsia" w:hAnsi="TUOS Stephenson" w:cstheme="minorBidi"/>
          <w:color w:val="000000" w:themeColor="text1"/>
          <w:kern w:val="24"/>
          <w:lang w:val="en-GB"/>
        </w:rPr>
        <w:t>(</w:t>
      </w:r>
      <w:r w:rsidRPr="007A5177">
        <w:rPr>
          <w:rFonts w:ascii="Times New Roman" w:hAnsi="Times New Roman" w:cs="Times New Roman"/>
          <w:lang w:val="en-GB"/>
        </w:rPr>
        <w:t>Tariq M, Trivailo PM and Simic M</w:t>
      </w:r>
      <w:r>
        <w:rPr>
          <w:rFonts w:ascii="Times New Roman" w:hAnsi="Times New Roman" w:cs="Times New Roman"/>
          <w:lang w:val="en-GB"/>
        </w:rPr>
        <w:t>.</w:t>
      </w:r>
      <w:r w:rsidRPr="007A5177">
        <w:rPr>
          <w:rFonts w:ascii="Times New Roman" w:hAnsi="Times New Roman" w:cs="Times New Roman"/>
          <w:lang w:val="en-GB"/>
        </w:rPr>
        <w:t>2018</w:t>
      </w:r>
      <w:r>
        <w:rPr>
          <w:rFonts w:ascii="Times New Roman" w:hAnsi="Times New Roman" w:cs="Times New Roman"/>
          <w:lang w:val="en-GB"/>
        </w:rPr>
        <w:t>)</w:t>
      </w:r>
    </w:p>
    <w:p w14:paraId="5E89C9DC" w14:textId="71224CDD" w:rsidR="00DE11DA" w:rsidRDefault="00DE11DA" w:rsidP="00423292">
      <w:pPr>
        <w:pStyle w:val="Heading2"/>
        <w:numPr>
          <w:ilvl w:val="1"/>
          <w:numId w:val="5"/>
        </w:numPr>
        <w:spacing w:line="360" w:lineRule="auto"/>
        <w:rPr>
          <w:rFonts w:ascii="Times New Roman" w:hAnsi="Times New Roman" w:cs="Times New Roman"/>
        </w:rPr>
      </w:pPr>
      <w:bookmarkStart w:id="39" w:name="_Toc82681947"/>
      <w:r w:rsidRPr="00DE11DA">
        <w:rPr>
          <w:rFonts w:ascii="Calibri" w:hAnsi="Calibri" w:cs="Calibri"/>
        </w:rPr>
        <w:t>﻿</w:t>
      </w:r>
      <w:r w:rsidRPr="002C38BA">
        <w:rPr>
          <w:rFonts w:ascii="Times New Roman" w:hAnsi="Times New Roman" w:cs="Times New Roman"/>
        </w:rPr>
        <w:t>Classification of motor imagery BCI</w:t>
      </w:r>
      <w:r w:rsidRPr="002C38BA">
        <w:rPr>
          <w:rFonts w:ascii="Times New Roman" w:hAnsi="Times New Roman" w:cs="Times New Roman" w:hint="eastAsia"/>
        </w:rPr>
        <w:t xml:space="preserve"> and</w:t>
      </w:r>
      <w:r w:rsidRPr="002C38BA">
        <w:rPr>
          <w:rFonts w:ascii="Times New Roman" w:hAnsi="Times New Roman" w:cs="Times New Roman"/>
        </w:rPr>
        <w:t xml:space="preserve"> challenges in classification of motor </w:t>
      </w:r>
      <w:r w:rsidR="002C38BA" w:rsidRPr="002C38BA">
        <w:rPr>
          <w:rFonts w:ascii="Times New Roman" w:hAnsi="Times New Roman" w:cs="Times New Roman"/>
        </w:rPr>
        <w:t>imagery based</w:t>
      </w:r>
      <w:r w:rsidRPr="002C38BA">
        <w:rPr>
          <w:rFonts w:ascii="Times New Roman" w:hAnsi="Times New Roman" w:cs="Times New Roman"/>
        </w:rPr>
        <w:t xml:space="preserve"> BCI</w:t>
      </w:r>
      <w:bookmarkEnd w:id="39"/>
    </w:p>
    <w:p w14:paraId="6A985A99" w14:textId="4642D0DC" w:rsidR="00881956" w:rsidRPr="00B63BEA" w:rsidRDefault="00D22A16" w:rsidP="00423292">
      <w:pPr>
        <w:pStyle w:val="NormalWeb"/>
        <w:spacing w:line="360" w:lineRule="auto"/>
      </w:pPr>
      <w:r w:rsidRPr="00D22A16">
        <w:rPr>
          <w:rFonts w:ascii="Times New Roman" w:hAnsi="Times New Roman" w:cs="Times New Roman"/>
        </w:rPr>
        <w:t>There are many types of MI BCI, but the most widely used method is to use Common spatial pattern (CSP) method and Support Vector Machine (SVM) to classify MI BCI. The Common Spatial Pattern (CSP) algorithm is an effective and popular method for classifying 2 types of moving image electroencephalogram (EEG) data. Support vector machines are essentially two types of classifiers, which generally can only solve 2 Class problems, and if the size of the training sample set is too large or extremely unbalanced, it will seriously affect its training and classification effects</w:t>
      </w:r>
      <w:r>
        <w:rPr>
          <w:rFonts w:ascii="Times New Roman" w:hAnsi="Times New Roman" w:cs="Times New Roman"/>
        </w:rPr>
        <w:t>(</w:t>
      </w:r>
      <w:r w:rsidRPr="00D22A16">
        <w:rPr>
          <w:rFonts w:ascii="Times New Roman" w:hAnsi="Times New Roman" w:cs="Times New Roman"/>
        </w:rPr>
        <w:t>Change</w:t>
      </w:r>
      <w:r>
        <w:rPr>
          <w:rFonts w:ascii="Times New Roman" w:hAnsi="Times New Roman" w:cs="Times New Roman"/>
        </w:rPr>
        <w:t xml:space="preserve"> C C</w:t>
      </w:r>
      <w:r w:rsidRPr="00D22A16">
        <w:rPr>
          <w:rFonts w:ascii="Times New Roman" w:hAnsi="Times New Roman" w:cs="Times New Roman"/>
          <w:position w:val="2"/>
        </w:rPr>
        <w:t>，</w:t>
      </w:r>
      <w:r w:rsidRPr="00D22A16">
        <w:rPr>
          <w:rFonts w:ascii="Times New Roman" w:hAnsi="Times New Roman" w:cs="Times New Roman"/>
          <w:position w:val="2"/>
        </w:rPr>
        <w:t>Lin</w:t>
      </w:r>
      <w:r>
        <w:rPr>
          <w:rFonts w:ascii="Times New Roman" w:hAnsi="Times New Roman" w:cs="Times New Roman"/>
          <w:position w:val="2"/>
        </w:rPr>
        <w:t xml:space="preserve"> C J.2009).</w:t>
      </w:r>
      <w:r w:rsidRPr="00D22A16">
        <w:rPr>
          <w:rFonts w:ascii="Times New Roman" w:hAnsi="Times New Roman" w:cs="Times New Roman"/>
        </w:rPr>
        <w:t xml:space="preserve">The significant inter-subject heterogeneity in terms of the characteristics of the brain signals is a problem in Motor Imagery-based BCI (MI-BCI), which converts the mental imagination of movement to instructions (Blankertz et al., 2007). </w:t>
      </w:r>
      <w:r w:rsidR="00881956" w:rsidRPr="00B46347">
        <w:rPr>
          <w:rFonts w:ascii="Times New Roman" w:hAnsi="Times New Roman" w:cs="Times New Roman"/>
        </w:rPr>
        <w:t xml:space="preserve">The brain-computer interface (BCI) provides the connection between the human brain and the computer. The task of distinguishing the four classes of motor imagery movements (left and right hands and feet) of simple limb based BCI </w:t>
      </w:r>
      <w:r w:rsidR="00881956" w:rsidRPr="00B46347">
        <w:rPr>
          <w:rFonts w:ascii="Times New Roman" w:hAnsi="Times New Roman" w:cs="Times New Roman"/>
        </w:rPr>
        <w:lastRenderedPageBreak/>
        <w:t xml:space="preserve">is still challenging because most hypothetical movements in the motor cortex have tight spatial </w:t>
      </w:r>
      <w:r w:rsidR="00423292" w:rsidRPr="00B46347">
        <w:rPr>
          <w:rFonts w:ascii="Times New Roman" w:hAnsi="Times New Roman" w:cs="Times New Roman"/>
        </w:rPr>
        <w:t>representations (</w:t>
      </w:r>
      <w:r w:rsidR="00881956" w:rsidRPr="00B46347">
        <w:rPr>
          <w:rFonts w:ascii="Times New Roman" w:hAnsi="Times New Roman" w:cs="Times New Roman"/>
        </w:rPr>
        <w:t>Eltaf Abdalsalam Mohamed.2018)</w:t>
      </w:r>
      <w:r w:rsidR="002C38BA">
        <w:rPr>
          <w:rFonts w:ascii="Times New Roman" w:hAnsi="Times New Roman" w:cs="Times New Roman"/>
        </w:rPr>
        <w:t>.</w:t>
      </w:r>
    </w:p>
    <w:p w14:paraId="7F042EF1" w14:textId="77777777" w:rsidR="00DE11DA" w:rsidRPr="00DE11DA" w:rsidRDefault="00DE11DA" w:rsidP="00423292">
      <w:pPr>
        <w:spacing w:line="360" w:lineRule="auto"/>
      </w:pPr>
    </w:p>
    <w:p w14:paraId="3DF14E1C" w14:textId="77777777" w:rsidR="00DE11DA" w:rsidRPr="00DE11DA" w:rsidRDefault="00DE11DA" w:rsidP="00423292">
      <w:pPr>
        <w:spacing w:line="360" w:lineRule="auto"/>
      </w:pPr>
    </w:p>
    <w:p w14:paraId="660DD32C" w14:textId="77777777" w:rsidR="00DE11DA" w:rsidRPr="00702811" w:rsidRDefault="00DE11DA" w:rsidP="00423292">
      <w:pPr>
        <w:spacing w:line="360" w:lineRule="auto"/>
        <w:rPr>
          <w:rFonts w:ascii="Times New Roman" w:hAnsi="Times New Roman" w:cs="Times New Roman"/>
        </w:rPr>
      </w:pPr>
    </w:p>
    <w:p w14:paraId="3AF68492" w14:textId="585FCFBD" w:rsidR="00A8795D" w:rsidRPr="002C38BA" w:rsidRDefault="004A162E" w:rsidP="00423292">
      <w:pPr>
        <w:pStyle w:val="Heading1"/>
        <w:spacing w:line="360" w:lineRule="auto"/>
        <w:rPr>
          <w:rFonts w:ascii="Times New Roman" w:hAnsi="Times New Roman" w:cs="Times New Roman"/>
        </w:rPr>
      </w:pPr>
      <w:bookmarkStart w:id="40" w:name="_Toc82681948"/>
      <w:r w:rsidRPr="002C38BA">
        <w:rPr>
          <w:rFonts w:ascii="Times New Roman" w:hAnsi="Times New Roman" w:cs="Times New Roman"/>
        </w:rPr>
        <w:lastRenderedPageBreak/>
        <w:t>Methodology</w:t>
      </w:r>
      <w:bookmarkEnd w:id="40"/>
    </w:p>
    <w:p w14:paraId="1E48BA1F" w14:textId="6291FC2F" w:rsidR="00A8795D" w:rsidRPr="004B7AE7" w:rsidRDefault="00AE3DB5" w:rsidP="00423292">
      <w:pPr>
        <w:pStyle w:val="Heading2"/>
        <w:numPr>
          <w:ilvl w:val="1"/>
          <w:numId w:val="6"/>
        </w:numPr>
        <w:spacing w:line="360" w:lineRule="auto"/>
        <w:rPr>
          <w:rFonts w:ascii="Times New Roman" w:hAnsi="Times New Roman" w:cs="Times New Roman"/>
        </w:rPr>
      </w:pPr>
      <w:bookmarkStart w:id="41" w:name="_Toc82681949"/>
      <w:r w:rsidRPr="004B7AE7">
        <w:rPr>
          <w:rFonts w:ascii="Times New Roman" w:hAnsi="Times New Roman" w:cs="Times New Roman"/>
        </w:rPr>
        <w:t>Recording Electroencephalogram (</w:t>
      </w:r>
      <w:r w:rsidR="000D0D3A">
        <w:rPr>
          <w:rFonts w:ascii="Times New Roman" w:hAnsi="Times New Roman" w:cs="Times New Roman"/>
        </w:rPr>
        <w:t>EEG</w:t>
      </w:r>
      <w:r w:rsidRPr="004B7AE7">
        <w:rPr>
          <w:rFonts w:ascii="Times New Roman" w:hAnsi="Times New Roman" w:cs="Times New Roman"/>
        </w:rPr>
        <w:t>) data during motor imagery</w:t>
      </w:r>
      <w:bookmarkEnd w:id="41"/>
    </w:p>
    <w:p w14:paraId="6718EC02" w14:textId="2345EF75" w:rsidR="00A8795D" w:rsidRPr="004B7AE7" w:rsidRDefault="002E32CF" w:rsidP="00423292">
      <w:pPr>
        <w:pStyle w:val="NormalWeb"/>
        <w:spacing w:line="360" w:lineRule="auto"/>
        <w:rPr>
          <w:rFonts w:ascii="Times New Roman" w:hAnsi="Times New Roman" w:cs="Times New Roman"/>
        </w:rPr>
      </w:pPr>
      <w:r w:rsidRPr="004B7AE7">
        <w:rPr>
          <w:rFonts w:ascii="Times New Roman" w:hAnsi="Times New Roman" w:cs="Times New Roman"/>
        </w:rPr>
        <w:t xml:space="preserve">All the experimental data involved in this design are from the 2008 brain-computer interface competition data set Data sets 2a.. The School of Cognitive Science, Graz University of Technology, Austria provides all the data for this data set, and the process of collecting signals In, all the signals are completely recorded during the implementation of the BCI system in the field. The subjects of the experiment were 9 healthy people, and their data were collected separately. During the whole process, the person under the test needs to imagine their feet, tongue, left hand, and right hand for four kinds of </w:t>
      </w:r>
      <w:r w:rsidR="00F51450" w:rsidRPr="00F51450">
        <w:rPr>
          <w:rFonts w:ascii="Times New Roman" w:hAnsi="Times New Roman" w:cs="Times New Roman"/>
          <w:lang w:val="en-GB"/>
        </w:rPr>
        <w:t>motor imagery</w:t>
      </w:r>
      <w:r w:rsidRPr="004B7AE7">
        <w:rPr>
          <w:rFonts w:ascii="Times New Roman" w:hAnsi="Times New Roman" w:cs="Times New Roman"/>
        </w:rPr>
        <w:t>. Everyone who accepts the test needs to conduct a two-day data collection test, and finally get the collected training data and test data.</w:t>
      </w:r>
    </w:p>
    <w:p w14:paraId="42230422" w14:textId="2B807C12" w:rsidR="00A8795D" w:rsidRPr="004B7AE7" w:rsidRDefault="00882B3D" w:rsidP="00423292">
      <w:pPr>
        <w:pStyle w:val="Heading3"/>
        <w:spacing w:line="360" w:lineRule="auto"/>
        <w:rPr>
          <w:rFonts w:ascii="Times New Roman" w:hAnsi="Times New Roman" w:cs="Times New Roman"/>
        </w:rPr>
      </w:pPr>
      <w:bookmarkStart w:id="42" w:name="_Toc82681950"/>
      <w:r w:rsidRPr="004B7AE7">
        <w:rPr>
          <w:rFonts w:ascii="Times New Roman" w:hAnsi="Times New Roman" w:cs="Times New Roman"/>
        </w:rPr>
        <w:t>Experimental paradigm</w:t>
      </w:r>
      <w:bookmarkEnd w:id="42"/>
      <w:r w:rsidRPr="004B7AE7">
        <w:rPr>
          <w:rFonts w:ascii="Times New Roman" w:hAnsi="Times New Roman" w:cs="Times New Roman"/>
        </w:rPr>
        <w:t xml:space="preserve"> </w:t>
      </w:r>
    </w:p>
    <w:p w14:paraId="7CE08B79" w14:textId="7BAC4FF3" w:rsidR="00423292" w:rsidRPr="00423292" w:rsidRDefault="004B47D3" w:rsidP="00423292">
      <w:pPr>
        <w:spacing w:line="360" w:lineRule="auto"/>
        <w:rPr>
          <w:rFonts w:ascii="Times New Roman" w:hAnsi="Times New Roman" w:cs="Times New Roman"/>
          <w:color w:val="202124"/>
        </w:rPr>
      </w:pPr>
      <w:r w:rsidRPr="004B7AE7">
        <w:rPr>
          <w:rStyle w:val="y2iqfc"/>
          <w:rFonts w:ascii="Times New Roman" w:hAnsi="Times New Roman" w:cs="Times New Roman"/>
          <w:color w:val="202124"/>
          <w:lang w:val="en"/>
        </w:rPr>
        <w:t xml:space="preserve">This data collection contains </w:t>
      </w:r>
      <w:r w:rsidR="000D0D3A">
        <w:rPr>
          <w:rStyle w:val="y2iqfc"/>
          <w:rFonts w:ascii="Times New Roman" w:hAnsi="Times New Roman" w:cs="Times New Roman"/>
          <w:color w:val="202124"/>
          <w:lang w:val="en"/>
        </w:rPr>
        <w:t>EEG</w:t>
      </w:r>
      <w:r w:rsidRPr="004B7AE7">
        <w:rPr>
          <w:rStyle w:val="y2iqfc"/>
          <w:rFonts w:ascii="Times New Roman" w:hAnsi="Times New Roman" w:cs="Times New Roman"/>
          <w:color w:val="202124"/>
          <w:lang w:val="en"/>
        </w:rPr>
        <w:t xml:space="preserve"> data from nine different people. Four distinct motor imagery assignments were used in the </w:t>
      </w:r>
      <w:r w:rsidR="00423292" w:rsidRPr="004B7AE7">
        <w:rPr>
          <w:rStyle w:val="y2iqfc"/>
          <w:rFonts w:ascii="Times New Roman" w:hAnsi="Times New Roman" w:cs="Times New Roman"/>
          <w:color w:val="202124"/>
          <w:lang w:val="en"/>
        </w:rPr>
        <w:t>cue based</w:t>
      </w:r>
      <w:r w:rsidRPr="004B7AE7">
        <w:rPr>
          <w:rStyle w:val="y2iqfc"/>
          <w:rFonts w:ascii="Times New Roman" w:hAnsi="Times New Roman" w:cs="Times New Roman"/>
          <w:color w:val="202124"/>
          <w:lang w:val="en"/>
        </w:rPr>
        <w:t xml:space="preserve"> BCI paradigm. nine experimenters imagine and collect the four types of movements of left hand, right hand, feet and tongue, and finally get </w:t>
      </w:r>
      <w:r w:rsidR="000D0D3A">
        <w:rPr>
          <w:rStyle w:val="y2iqfc"/>
          <w:rFonts w:ascii="Times New Roman" w:hAnsi="Times New Roman" w:cs="Times New Roman"/>
          <w:color w:val="202124"/>
          <w:lang w:val="en"/>
        </w:rPr>
        <w:t>EEG</w:t>
      </w:r>
      <w:r w:rsidRPr="004B7AE7">
        <w:rPr>
          <w:rStyle w:val="y2iqfc"/>
          <w:rFonts w:ascii="Times New Roman" w:hAnsi="Times New Roman" w:cs="Times New Roman"/>
          <w:color w:val="202124"/>
          <w:lang w:val="en"/>
        </w:rPr>
        <w:t xml:space="preserve"> data. Two data collections were performed for each participant in the experiment on two different dates. Each data collection consisted of 6 runs, with a short break between each run. A run contains 48 tests (12 tests for each of the four categories), and a total of 288 tests were performed for each data collection. Before the start of each data collection, in order to exclude the influence of EOG on the data results in the experiment, a relevant eye movement of about 5 minutes will be performed and the data will be recorded.Related eye movements include three parts (1) looking at the signs on the screen given for 2 minutes (2) closing your eyes for one minute (3) one minute of eye movements.</w:t>
      </w:r>
      <w:r w:rsidR="00BC42F1" w:rsidRPr="004B7AE7">
        <w:rPr>
          <w:rFonts w:ascii="Times New Roman" w:hAnsi="Times New Roman" w:cs="Times New Roman"/>
        </w:rPr>
        <w:t xml:space="preserve"> </w:t>
      </w:r>
      <w:r w:rsidR="00BC42F1" w:rsidRPr="004B7AE7">
        <w:rPr>
          <w:rStyle w:val="y2iqfc"/>
          <w:rFonts w:ascii="Times New Roman" w:hAnsi="Times New Roman" w:cs="Times New Roman"/>
          <w:color w:val="202124"/>
          <w:lang w:val="en"/>
        </w:rPr>
        <w:t xml:space="preserve">The process can be seen in Figure </w:t>
      </w:r>
      <w:r w:rsidR="007A5177">
        <w:rPr>
          <w:rStyle w:val="y2iqfc"/>
          <w:rFonts w:ascii="Times New Roman" w:hAnsi="Times New Roman" w:cs="Times New Roman"/>
          <w:color w:val="202124"/>
          <w:lang w:val="en"/>
        </w:rPr>
        <w:t>3</w:t>
      </w:r>
      <w:r w:rsidR="00BC42F1" w:rsidRPr="004B7AE7">
        <w:rPr>
          <w:rStyle w:val="y2iqfc"/>
          <w:rFonts w:ascii="Times New Roman" w:hAnsi="Times New Roman" w:cs="Times New Roman"/>
          <w:color w:val="202124"/>
        </w:rPr>
        <w:t>.</w:t>
      </w:r>
    </w:p>
    <w:p w14:paraId="38E0E3F6" w14:textId="2D940C61" w:rsidR="00423292" w:rsidRDefault="00423292" w:rsidP="00423292">
      <w:pPr>
        <w:spacing w:line="360" w:lineRule="auto"/>
        <w:rPr>
          <w:rStyle w:val="y2iqfc"/>
          <w:color w:val="202124"/>
        </w:rPr>
      </w:pPr>
      <w:r>
        <w:rPr>
          <w:noProof/>
          <w:color w:val="202124"/>
          <w:lang w:val="en-GB" w:eastAsia="en-GB"/>
        </w:rPr>
        <w:drawing>
          <wp:inline distT="0" distB="0" distL="0" distR="0" wp14:anchorId="35EC8751" wp14:editId="58BAEE98">
            <wp:extent cx="5067300" cy="927100"/>
            <wp:effectExtent l="0" t="0" r="0" b="0"/>
            <wp:docPr id="50" name="图片 5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图示&#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5067300" cy="927100"/>
                    </a:xfrm>
                    <a:prstGeom prst="rect">
                      <a:avLst/>
                    </a:prstGeom>
                  </pic:spPr>
                </pic:pic>
              </a:graphicData>
            </a:graphic>
          </wp:inline>
        </w:drawing>
      </w:r>
    </w:p>
    <w:p w14:paraId="4EACDEBF" w14:textId="0F75B730" w:rsidR="00423292" w:rsidRPr="00423292" w:rsidRDefault="00423292" w:rsidP="00423292">
      <w:pPr>
        <w:pStyle w:val="NormalWeb"/>
        <w:ind w:firstLineChars="850" w:firstLine="2040"/>
        <w:rPr>
          <w:rFonts w:ascii="Times New Roman" w:hAnsi="Times New Roman" w:cs="Times New Roman"/>
        </w:rPr>
      </w:pPr>
      <w:r w:rsidRPr="00423292">
        <w:rPr>
          <w:rFonts w:ascii="Times New Roman" w:hAnsi="Times New Roman" w:cs="Times New Roman"/>
        </w:rPr>
        <w:t xml:space="preserve">Figure </w:t>
      </w:r>
      <w:r w:rsidR="007A5177">
        <w:rPr>
          <w:rFonts w:ascii="Times New Roman" w:hAnsi="Times New Roman" w:cs="Times New Roman"/>
        </w:rPr>
        <w:t>3</w:t>
      </w:r>
      <w:r w:rsidRPr="00423292">
        <w:rPr>
          <w:rFonts w:ascii="Times New Roman" w:hAnsi="Times New Roman" w:cs="Times New Roman"/>
        </w:rPr>
        <w:t xml:space="preserve">: Timing scheme of one session. </w:t>
      </w:r>
    </w:p>
    <w:p w14:paraId="23AB9F76" w14:textId="77777777" w:rsidR="00423292" w:rsidRPr="00423292" w:rsidRDefault="00423292" w:rsidP="00423292">
      <w:pPr>
        <w:spacing w:line="360" w:lineRule="auto"/>
        <w:rPr>
          <w:rStyle w:val="y2iqfc"/>
          <w:color w:val="202124"/>
        </w:rPr>
      </w:pPr>
    </w:p>
    <w:p w14:paraId="3B54111B" w14:textId="13158D50" w:rsidR="002B3201" w:rsidRDefault="00BC42F1" w:rsidP="00423292">
      <w:pPr>
        <w:spacing w:line="360" w:lineRule="auto"/>
        <w:rPr>
          <w:rFonts w:ascii="Times New Roman" w:hAnsi="Times New Roman" w:cs="Times New Roman"/>
        </w:rPr>
      </w:pPr>
      <w:r w:rsidRPr="004B7AE7">
        <w:rPr>
          <w:rStyle w:val="y2iqfc"/>
          <w:rFonts w:ascii="Times New Roman" w:hAnsi="Times New Roman" w:cs="Times New Roman"/>
          <w:color w:val="202124"/>
          <w:lang w:val="en"/>
        </w:rPr>
        <w:t xml:space="preserve">The person undergoing the experiment sits on the chair provided by the experiment and looks at the computer screen provided by the experiment. As a reminder, at the beginning of the experiment, the screen will sound a warning, and the experimenter should watch the cross sign appearing on the screen. After two seconds, the screen will appear up, down, left, and right in sequence according to the same time interval. There are two arrow instructions indicating the direction. The instructions in the four directions represent the tongue, feet, left hand, and right hand respectively. The time for each instruction to appear and stay is 1.25 seconds. During this period, the subject needs to perform the required motor imaging tasks until there is no command on the screen to stop, and the screen turns black. At this time, the experimenter enters a short rest period, and then the same mark in the above process starts to appear on the screen again, prompting the experimenter to start the next set of experiments. </w:t>
      </w:r>
      <w:r w:rsidR="002B3201" w:rsidRPr="004B7AE7">
        <w:rPr>
          <w:rFonts w:ascii="Times New Roman" w:hAnsi="Times New Roman" w:cs="Times New Roman"/>
        </w:rPr>
        <w:t>。</w:t>
      </w:r>
      <w:r w:rsidR="002E32CF" w:rsidRPr="004B7AE7">
        <w:rPr>
          <w:rFonts w:ascii="Times New Roman" w:hAnsi="Times New Roman" w:cs="Times New Roman"/>
        </w:rPr>
        <w:t>Each part of the collection includes 6 independent processes, and each process has a total of 12 times of one-class motor imagery. Therefore, after the 4 classes of motor imagery collection is completed, a total of 4 × 12 × 6 = 288 data will be collected for each test.</w:t>
      </w:r>
      <w:r w:rsidR="002B3201" w:rsidRPr="004B7AE7">
        <w:rPr>
          <w:rFonts w:ascii="Times New Roman" w:hAnsi="Times New Roman" w:cs="Times New Roman"/>
        </w:rPr>
        <w:t xml:space="preserve"> </w:t>
      </w:r>
      <w:r w:rsidR="004B7AE7" w:rsidRPr="009D580E">
        <w:rPr>
          <w:rFonts w:ascii="Times New Roman" w:hAnsi="Times New Roman" w:cs="Times New Roman"/>
        </w:rPr>
        <w:t>The process is shown in Figure</w:t>
      </w:r>
      <w:r w:rsidR="00423292">
        <w:rPr>
          <w:rFonts w:ascii="Times New Roman" w:hAnsi="Times New Roman" w:cs="Times New Roman"/>
        </w:rPr>
        <w:t xml:space="preserve"> </w:t>
      </w:r>
      <w:r w:rsidR="007A5177">
        <w:rPr>
          <w:rFonts w:ascii="Times New Roman" w:hAnsi="Times New Roman" w:cs="Times New Roman"/>
        </w:rPr>
        <w:t>4</w:t>
      </w:r>
      <w:r w:rsidR="00423292">
        <w:rPr>
          <w:rFonts w:ascii="Times New Roman" w:hAnsi="Times New Roman" w:cs="Times New Roman"/>
        </w:rPr>
        <w:t>.</w:t>
      </w:r>
    </w:p>
    <w:p w14:paraId="3D56DA8A" w14:textId="11A09A25" w:rsidR="00423292" w:rsidRDefault="00423292" w:rsidP="00423292">
      <w:pPr>
        <w:spacing w:line="360" w:lineRule="auto"/>
        <w:rPr>
          <w:rFonts w:ascii="Times New Roman" w:hAnsi="Times New Roman" w:cs="Times New Roman"/>
          <w:color w:val="202124"/>
        </w:rPr>
      </w:pPr>
      <w:r>
        <w:rPr>
          <w:rFonts w:ascii="Times New Roman" w:hAnsi="Times New Roman" w:cs="Times New Roman"/>
          <w:noProof/>
          <w:color w:val="202124"/>
          <w:lang w:val="en-GB" w:eastAsia="en-GB"/>
        </w:rPr>
        <w:drawing>
          <wp:inline distT="0" distB="0" distL="0" distR="0" wp14:anchorId="428862AE" wp14:editId="4A7F5304">
            <wp:extent cx="4419600" cy="1854200"/>
            <wp:effectExtent l="0" t="0" r="0" b="0"/>
            <wp:docPr id="51" name="图片 5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图表, 直方图&#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4419600" cy="1854200"/>
                    </a:xfrm>
                    <a:prstGeom prst="rect">
                      <a:avLst/>
                    </a:prstGeom>
                  </pic:spPr>
                </pic:pic>
              </a:graphicData>
            </a:graphic>
          </wp:inline>
        </w:drawing>
      </w:r>
    </w:p>
    <w:p w14:paraId="5946412D" w14:textId="377FEAD0" w:rsidR="00423292" w:rsidRDefault="00EA1271" w:rsidP="00EA1271">
      <w:pPr>
        <w:pStyle w:val="NormalWeb"/>
        <w:ind w:firstLineChars="550" w:firstLine="1320"/>
        <w:rPr>
          <w:rFonts w:ascii="CMR10" w:hAnsi="CMR10" w:hint="eastAsia"/>
          <w:sz w:val="22"/>
          <w:szCs w:val="22"/>
        </w:rPr>
      </w:pPr>
      <w:r w:rsidRPr="00423292">
        <w:rPr>
          <w:rFonts w:ascii="Times New Roman" w:hAnsi="Times New Roman" w:cs="Times New Roman"/>
        </w:rPr>
        <w:t xml:space="preserve">Figure </w:t>
      </w:r>
      <w:r w:rsidR="007A5177">
        <w:rPr>
          <w:rFonts w:ascii="Times New Roman" w:hAnsi="Times New Roman" w:cs="Times New Roman"/>
        </w:rPr>
        <w:t>4</w:t>
      </w:r>
      <w:r w:rsidRPr="00423292">
        <w:rPr>
          <w:rFonts w:ascii="Times New Roman" w:hAnsi="Times New Roman" w:cs="Times New Roman"/>
        </w:rPr>
        <w:t>:</w:t>
      </w:r>
      <w:r>
        <w:rPr>
          <w:rFonts w:ascii="CMR10" w:hAnsi="CMR10"/>
          <w:sz w:val="22"/>
          <w:szCs w:val="22"/>
        </w:rPr>
        <w:t xml:space="preserve"> Timin</w:t>
      </w:r>
      <w:r>
        <w:rPr>
          <w:rFonts w:ascii="CMR10" w:hAnsi="CMR10" w:hint="eastAsia"/>
          <w:sz w:val="22"/>
          <w:szCs w:val="22"/>
        </w:rPr>
        <w:t>g</w:t>
      </w:r>
      <w:r>
        <w:rPr>
          <w:rFonts w:ascii="CMR10" w:hAnsi="CMR10"/>
          <w:sz w:val="22"/>
          <w:szCs w:val="22"/>
        </w:rPr>
        <w:t xml:space="preserve"> scheme of the paradigm. </w:t>
      </w:r>
    </w:p>
    <w:p w14:paraId="1C342E54" w14:textId="18E2187F" w:rsidR="00EA1271" w:rsidRDefault="00EA1271" w:rsidP="00EA1271">
      <w:pPr>
        <w:pStyle w:val="NormalWeb"/>
        <w:ind w:firstLineChars="550" w:firstLine="1210"/>
        <w:rPr>
          <w:rFonts w:ascii="CMR10" w:hAnsi="CMR10" w:hint="eastAsia"/>
          <w:sz w:val="22"/>
          <w:szCs w:val="22"/>
        </w:rPr>
      </w:pPr>
    </w:p>
    <w:p w14:paraId="34D27AA8" w14:textId="250898BB" w:rsidR="00EA1271" w:rsidRDefault="00EA1271" w:rsidP="00EA1271">
      <w:pPr>
        <w:pStyle w:val="NormalWeb"/>
        <w:ind w:firstLineChars="550" w:firstLine="1210"/>
        <w:rPr>
          <w:rFonts w:ascii="CMR10" w:hAnsi="CMR10" w:hint="eastAsia"/>
          <w:sz w:val="22"/>
          <w:szCs w:val="22"/>
        </w:rPr>
      </w:pPr>
    </w:p>
    <w:p w14:paraId="55D7F1B5" w14:textId="2ABB3B77" w:rsidR="00EA1271" w:rsidRDefault="00EA1271" w:rsidP="00EA1271">
      <w:pPr>
        <w:pStyle w:val="NormalWeb"/>
        <w:ind w:firstLineChars="550" w:firstLine="1210"/>
        <w:rPr>
          <w:rFonts w:ascii="CMR10" w:hAnsi="CMR10" w:hint="eastAsia"/>
          <w:sz w:val="22"/>
          <w:szCs w:val="22"/>
        </w:rPr>
      </w:pPr>
    </w:p>
    <w:p w14:paraId="6BE501E5" w14:textId="39EAD574" w:rsidR="00EA1271" w:rsidRDefault="00EA1271" w:rsidP="00EA1271">
      <w:pPr>
        <w:pStyle w:val="NormalWeb"/>
        <w:ind w:firstLineChars="550" w:firstLine="1210"/>
        <w:rPr>
          <w:rFonts w:ascii="CMR10" w:hAnsi="CMR10" w:hint="eastAsia"/>
          <w:sz w:val="22"/>
          <w:szCs w:val="22"/>
        </w:rPr>
      </w:pPr>
    </w:p>
    <w:p w14:paraId="010B9A70" w14:textId="77777777" w:rsidR="00EA1271" w:rsidRPr="00EA1271" w:rsidRDefault="00EA1271" w:rsidP="00EA1271">
      <w:pPr>
        <w:pStyle w:val="NormalWeb"/>
        <w:ind w:firstLineChars="550" w:firstLine="1320"/>
      </w:pPr>
    </w:p>
    <w:p w14:paraId="3E68EECF" w14:textId="73987882" w:rsidR="00882B3D" w:rsidRPr="004B7AE7" w:rsidRDefault="00882B3D" w:rsidP="00423292">
      <w:pPr>
        <w:pStyle w:val="Heading3"/>
        <w:spacing w:line="360" w:lineRule="auto"/>
        <w:rPr>
          <w:rFonts w:ascii="Times New Roman" w:hAnsi="Times New Roman" w:cs="Times New Roman"/>
        </w:rPr>
      </w:pPr>
      <w:bookmarkStart w:id="43" w:name="_Toc82681951"/>
      <w:r w:rsidRPr="004B7AE7">
        <w:rPr>
          <w:rFonts w:ascii="Times New Roman" w:hAnsi="Times New Roman" w:cs="Times New Roman"/>
        </w:rPr>
        <w:lastRenderedPageBreak/>
        <w:t>Data recording</w:t>
      </w:r>
      <w:bookmarkEnd w:id="43"/>
      <w:r w:rsidRPr="004B7AE7">
        <w:rPr>
          <w:rFonts w:ascii="Times New Roman" w:hAnsi="Times New Roman" w:cs="Times New Roman"/>
        </w:rPr>
        <w:t xml:space="preserve"> </w:t>
      </w:r>
    </w:p>
    <w:p w14:paraId="40C7A23A" w14:textId="159E09F6" w:rsidR="000255D7" w:rsidRPr="004B7AE7" w:rsidRDefault="000255D7" w:rsidP="00423292">
      <w:pPr>
        <w:spacing w:line="360" w:lineRule="auto"/>
        <w:rPr>
          <w:rFonts w:ascii="Times New Roman" w:hAnsi="Times New Roman" w:cs="Times New Roman"/>
        </w:rPr>
      </w:pPr>
      <w:r w:rsidRPr="004B7AE7">
        <w:rPr>
          <w:rFonts w:ascii="Times New Roman" w:hAnsi="Times New Roman" w:cs="Times New Roman"/>
        </w:rPr>
        <w:t>In this experiment, 22 electrodes</w:t>
      </w:r>
      <w:r w:rsidR="00AF579D" w:rsidRPr="004B7AE7">
        <w:rPr>
          <w:rFonts w:ascii="Times New Roman" w:hAnsi="Times New Roman" w:cs="Times New Roman"/>
        </w:rPr>
        <w:t>（</w:t>
      </w:r>
      <w:r w:rsidR="000D0D3A">
        <w:rPr>
          <w:rFonts w:ascii="Times New Roman" w:hAnsi="Times New Roman" w:cs="Times New Roman"/>
        </w:rPr>
        <w:t>EEG</w:t>
      </w:r>
      <w:r w:rsidR="00AF579D" w:rsidRPr="004B7AE7">
        <w:rPr>
          <w:rFonts w:ascii="Times New Roman" w:hAnsi="Times New Roman" w:cs="Times New Roman"/>
        </w:rPr>
        <w:t xml:space="preserve"> channels</w:t>
      </w:r>
      <w:r w:rsidR="00AF579D" w:rsidRPr="004B7AE7">
        <w:rPr>
          <w:rFonts w:ascii="Times New Roman" w:hAnsi="Times New Roman" w:cs="Times New Roman"/>
        </w:rPr>
        <w:t>）</w:t>
      </w:r>
      <w:r w:rsidRPr="004B7AE7">
        <w:rPr>
          <w:rFonts w:ascii="Times New Roman" w:hAnsi="Times New Roman" w:cs="Times New Roman"/>
        </w:rPr>
        <w:t xml:space="preserve"> are used to record </w:t>
      </w:r>
      <w:r w:rsidR="000D0D3A">
        <w:rPr>
          <w:rFonts w:ascii="Times New Roman" w:hAnsi="Times New Roman" w:cs="Times New Roman"/>
        </w:rPr>
        <w:t>EEG</w:t>
      </w:r>
      <w:r w:rsidRPr="004B7AE7">
        <w:rPr>
          <w:rFonts w:ascii="Times New Roman" w:hAnsi="Times New Roman" w:cs="Times New Roman"/>
        </w:rPr>
        <w:t xml:space="preserve"> data during the data acquisition phase. As shown on the left side of the figure</w:t>
      </w:r>
      <w:r w:rsidR="00EA1271">
        <w:rPr>
          <w:rFonts w:ascii="Times New Roman" w:hAnsi="Times New Roman" w:cs="Times New Roman"/>
        </w:rPr>
        <w:t xml:space="preserve"> </w:t>
      </w:r>
      <w:r w:rsidR="007A5177">
        <w:rPr>
          <w:rFonts w:ascii="Times New Roman" w:hAnsi="Times New Roman" w:cs="Times New Roman"/>
        </w:rPr>
        <w:t>5</w:t>
      </w:r>
      <w:r w:rsidRPr="004B7AE7">
        <w:rPr>
          <w:rFonts w:ascii="Times New Roman" w:hAnsi="Times New Roman" w:cs="Times New Roman"/>
        </w:rPr>
        <w:t xml:space="preserve"> below, for the acquisition signal, we keep the signal at 250Hz for sampling. After that, we performed a bandpass filter ranging from 0.5 Hz to 100 Hz. Set the sensitivity of the amplifier (100μV). In order to suppress line noise, a 50 Hz notch filter is additionally enabled.</w:t>
      </w:r>
    </w:p>
    <w:p w14:paraId="4B473BA2" w14:textId="34489124" w:rsidR="004E2F8D" w:rsidRDefault="000255D7" w:rsidP="00423292">
      <w:pPr>
        <w:spacing w:line="360" w:lineRule="auto"/>
        <w:rPr>
          <w:rFonts w:ascii="Times New Roman" w:hAnsi="Times New Roman" w:cs="Times New Roman"/>
        </w:rPr>
      </w:pPr>
      <w:r w:rsidRPr="004B7AE7">
        <w:rPr>
          <w:rFonts w:ascii="Times New Roman" w:hAnsi="Times New Roman" w:cs="Times New Roman"/>
        </w:rPr>
        <w:t>In addition, we also need to collect EOG signals. Here we use three electrodes</w:t>
      </w:r>
      <w:r w:rsidR="00AF579D" w:rsidRPr="004B7AE7">
        <w:rPr>
          <w:rFonts w:ascii="Times New Roman" w:hAnsi="Times New Roman" w:cs="Times New Roman"/>
        </w:rPr>
        <w:t>（</w:t>
      </w:r>
      <w:r w:rsidR="000D0D3A">
        <w:rPr>
          <w:rFonts w:ascii="Times New Roman" w:hAnsi="Times New Roman" w:cs="Times New Roman"/>
        </w:rPr>
        <w:t>EEG</w:t>
      </w:r>
      <w:r w:rsidR="00AF579D" w:rsidRPr="004B7AE7">
        <w:rPr>
          <w:rFonts w:ascii="Times New Roman" w:hAnsi="Times New Roman" w:cs="Times New Roman"/>
        </w:rPr>
        <w:t xml:space="preserve"> channels</w:t>
      </w:r>
      <w:r w:rsidR="00AF579D" w:rsidRPr="004B7AE7">
        <w:rPr>
          <w:rFonts w:ascii="Times New Roman" w:hAnsi="Times New Roman" w:cs="Times New Roman"/>
        </w:rPr>
        <w:t>）</w:t>
      </w:r>
      <w:r w:rsidRPr="004B7AE7">
        <w:rPr>
          <w:rFonts w:ascii="Times New Roman" w:hAnsi="Times New Roman" w:cs="Times New Roman"/>
        </w:rPr>
        <w:t xml:space="preserve"> to collect EOG signals, that is, three EOG channels. As shown on the right side of the figure</w:t>
      </w:r>
      <w:r w:rsidR="00EA1271">
        <w:rPr>
          <w:rFonts w:ascii="Times New Roman" w:hAnsi="Times New Roman" w:cs="Times New Roman"/>
        </w:rPr>
        <w:t xml:space="preserve"> </w:t>
      </w:r>
      <w:r w:rsidR="007A5177">
        <w:rPr>
          <w:rFonts w:ascii="Times New Roman" w:hAnsi="Times New Roman" w:cs="Times New Roman"/>
        </w:rPr>
        <w:t>5</w:t>
      </w:r>
      <w:r w:rsidRPr="004B7AE7">
        <w:rPr>
          <w:rFonts w:ascii="Times New Roman" w:hAnsi="Times New Roman" w:cs="Times New Roman"/>
        </w:rPr>
        <w:t xml:space="preserve"> below, for the acquisition signal, we will keep the signal at 250Hz for sampling. Then perform band-pass filtering, ranging from 0.5 Hz to 100 Hz. Set the sensitivity of the amplifier (1 mV). The EOG channels are provided for the subsequent application of artifact processing methods and must not be used for classification.</w:t>
      </w:r>
    </w:p>
    <w:p w14:paraId="4779B594" w14:textId="08C19943" w:rsidR="00EA1271" w:rsidRDefault="00EA1271" w:rsidP="00423292">
      <w:pPr>
        <w:spacing w:line="360" w:lineRule="auto"/>
        <w:rPr>
          <w:rFonts w:ascii="Times New Roman" w:hAnsi="Times New Roman" w:cs="Times New Roman"/>
        </w:rPr>
      </w:pPr>
      <w:r>
        <w:rPr>
          <w:rFonts w:ascii="Times New Roman" w:hAnsi="Times New Roman" w:cs="Times New Roman"/>
          <w:noProof/>
          <w:lang w:val="en-GB" w:eastAsia="en-GB"/>
        </w:rPr>
        <w:drawing>
          <wp:inline distT="0" distB="0" distL="0" distR="0" wp14:anchorId="7A202B29" wp14:editId="5D51088B">
            <wp:extent cx="4724400" cy="2311400"/>
            <wp:effectExtent l="0" t="0" r="0" b="0"/>
            <wp:docPr id="53" name="图片 53" descr="图示, 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图示, 形状&#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4724400" cy="2311400"/>
                    </a:xfrm>
                    <a:prstGeom prst="rect">
                      <a:avLst/>
                    </a:prstGeom>
                  </pic:spPr>
                </pic:pic>
              </a:graphicData>
            </a:graphic>
          </wp:inline>
        </w:drawing>
      </w:r>
    </w:p>
    <w:p w14:paraId="16B06BFC" w14:textId="1890940E" w:rsidR="00EA1271" w:rsidRPr="00EA1271" w:rsidRDefault="00EA1271" w:rsidP="00EA1271">
      <w:pPr>
        <w:pStyle w:val="NormalWeb"/>
        <w:ind w:left="840" w:hangingChars="350" w:hanging="840"/>
        <w:rPr>
          <w:rFonts w:ascii="Times New Roman" w:hAnsi="Times New Roman" w:cs="Times New Roman"/>
        </w:rPr>
      </w:pPr>
      <w:r w:rsidRPr="00EA1271">
        <w:rPr>
          <w:rFonts w:ascii="Times New Roman" w:hAnsi="Times New Roman" w:cs="Times New Roman"/>
        </w:rPr>
        <w:t xml:space="preserve">Figure </w:t>
      </w:r>
      <w:r w:rsidR="007A5177">
        <w:rPr>
          <w:rFonts w:ascii="Times New Roman" w:hAnsi="Times New Roman" w:cs="Times New Roman"/>
        </w:rPr>
        <w:t>5</w:t>
      </w:r>
      <w:r w:rsidRPr="00EA1271">
        <w:rPr>
          <w:rFonts w:ascii="Times New Roman" w:hAnsi="Times New Roman" w:cs="Times New Roman"/>
        </w:rPr>
        <w:t xml:space="preserve">: Left: Electrode montage corresponding to the international 10-20 system. Right: Electrode montage of the three monopolar EOG channels. </w:t>
      </w:r>
    </w:p>
    <w:p w14:paraId="06214DE0" w14:textId="24C9C91D" w:rsidR="00EA1271" w:rsidRDefault="00EA1271" w:rsidP="00423292">
      <w:pPr>
        <w:spacing w:line="360" w:lineRule="auto"/>
        <w:rPr>
          <w:rFonts w:ascii="Times New Roman" w:hAnsi="Times New Roman" w:cs="Times New Roman"/>
        </w:rPr>
      </w:pPr>
    </w:p>
    <w:p w14:paraId="6C351637" w14:textId="37331EB0" w:rsidR="00EA1271" w:rsidRDefault="00EA1271" w:rsidP="00423292">
      <w:pPr>
        <w:spacing w:line="360" w:lineRule="auto"/>
        <w:rPr>
          <w:rFonts w:ascii="Times New Roman" w:hAnsi="Times New Roman" w:cs="Times New Roman"/>
        </w:rPr>
      </w:pPr>
    </w:p>
    <w:p w14:paraId="3F2D143D" w14:textId="5BFF1342" w:rsidR="00EA1271" w:rsidRDefault="00EA1271" w:rsidP="00423292">
      <w:pPr>
        <w:spacing w:line="360" w:lineRule="auto"/>
        <w:rPr>
          <w:rFonts w:ascii="Times New Roman" w:hAnsi="Times New Roman" w:cs="Times New Roman"/>
        </w:rPr>
      </w:pPr>
    </w:p>
    <w:p w14:paraId="6392C256" w14:textId="4EF52801" w:rsidR="00EA1271" w:rsidRDefault="00EA1271" w:rsidP="00423292">
      <w:pPr>
        <w:spacing w:line="360" w:lineRule="auto"/>
        <w:rPr>
          <w:rFonts w:ascii="Times New Roman" w:hAnsi="Times New Roman" w:cs="Times New Roman"/>
        </w:rPr>
      </w:pPr>
    </w:p>
    <w:p w14:paraId="2E0C99F6" w14:textId="4756C4AC" w:rsidR="00EA1271" w:rsidRDefault="00EA1271" w:rsidP="00423292">
      <w:pPr>
        <w:spacing w:line="360" w:lineRule="auto"/>
        <w:rPr>
          <w:rFonts w:ascii="Times New Roman" w:hAnsi="Times New Roman" w:cs="Times New Roman"/>
        </w:rPr>
      </w:pPr>
    </w:p>
    <w:p w14:paraId="66C3CFAD" w14:textId="77777777" w:rsidR="00EA1271" w:rsidRPr="004B7AE7" w:rsidRDefault="00EA1271" w:rsidP="00423292">
      <w:pPr>
        <w:spacing w:line="360" w:lineRule="auto"/>
        <w:rPr>
          <w:rFonts w:ascii="Times New Roman" w:hAnsi="Times New Roman" w:cs="Times New Roman"/>
        </w:rPr>
      </w:pPr>
    </w:p>
    <w:p w14:paraId="38C8AF19" w14:textId="4A573DAE" w:rsidR="00882B3D" w:rsidRPr="004B7AE7" w:rsidRDefault="00882B3D" w:rsidP="00423292">
      <w:pPr>
        <w:pStyle w:val="Heading3"/>
        <w:spacing w:line="360" w:lineRule="auto"/>
        <w:rPr>
          <w:rFonts w:ascii="Times New Roman" w:hAnsi="Times New Roman" w:cs="Times New Roman"/>
        </w:rPr>
      </w:pPr>
      <w:bookmarkStart w:id="44" w:name="_Toc82681952"/>
      <w:r w:rsidRPr="004B7AE7">
        <w:rPr>
          <w:rFonts w:ascii="Times New Roman" w:hAnsi="Times New Roman" w:cs="Times New Roman"/>
        </w:rPr>
        <w:lastRenderedPageBreak/>
        <w:t>Data file description</w:t>
      </w:r>
      <w:bookmarkEnd w:id="44"/>
    </w:p>
    <w:p w14:paraId="1A93CC9E" w14:textId="70CB808C" w:rsidR="00E87E54" w:rsidRPr="004B7AE7" w:rsidRDefault="00BC42F1" w:rsidP="00423292">
      <w:pPr>
        <w:spacing w:line="360" w:lineRule="auto"/>
        <w:rPr>
          <w:rFonts w:ascii="Times New Roman" w:hAnsi="Times New Roman" w:cs="Times New Roman"/>
        </w:rPr>
      </w:pPr>
      <w:r w:rsidRPr="004B7AE7">
        <w:rPr>
          <w:rFonts w:ascii="Times New Roman" w:hAnsi="Times New Roman" w:cs="Times New Roman"/>
        </w:rPr>
        <w:t>The General Data Format for Biomedical Signals (GDF) is used to store all data sets, with one file per person and session. BioSig</w:t>
      </w:r>
      <w:r w:rsidR="00CF38D4" w:rsidRPr="004B7AE7">
        <w:rPr>
          <w:rFonts w:ascii="Times New Roman" w:hAnsi="Times New Roman" w:cs="Times New Roman"/>
        </w:rPr>
        <w:t xml:space="preserve"> toolbox is</w:t>
      </w:r>
      <w:r w:rsidRPr="004B7AE7">
        <w:rPr>
          <w:rFonts w:ascii="Times New Roman" w:hAnsi="Times New Roman" w:cs="Times New Roman"/>
        </w:rPr>
        <w:t xml:space="preserve"> an open-source toolkit, </w:t>
      </w:r>
      <w:r w:rsidR="00CF38D4" w:rsidRPr="004B7AE7">
        <w:rPr>
          <w:rFonts w:ascii="Times New Roman" w:hAnsi="Times New Roman" w:cs="Times New Roman"/>
        </w:rPr>
        <w:t>it can</w:t>
      </w:r>
      <w:r w:rsidRPr="004B7AE7">
        <w:rPr>
          <w:rFonts w:ascii="Times New Roman" w:hAnsi="Times New Roman" w:cs="Times New Roman"/>
        </w:rPr>
        <w:t xml:space="preserve"> be used to load GDF files.</w:t>
      </w:r>
      <w:r w:rsidR="00E87E54" w:rsidRPr="004B7AE7">
        <w:rPr>
          <w:rFonts w:ascii="Times New Roman" w:hAnsi="Times New Roman" w:cs="Times New Roman"/>
        </w:rPr>
        <w:t xml:space="preserve">After the installation is </w:t>
      </w:r>
      <w:r w:rsidR="00825672" w:rsidRPr="004B7AE7">
        <w:rPr>
          <w:rFonts w:ascii="Times New Roman" w:hAnsi="Times New Roman" w:cs="Times New Roman"/>
        </w:rPr>
        <w:t>complete, IN</w:t>
      </w:r>
      <w:r w:rsidR="00E87E54" w:rsidRPr="004B7AE7">
        <w:rPr>
          <w:rFonts w:ascii="Times New Roman" w:hAnsi="Times New Roman" w:cs="Times New Roman"/>
        </w:rPr>
        <w:t xml:space="preserve"> </w:t>
      </w:r>
      <w:r w:rsidR="00825672" w:rsidRPr="004B7AE7">
        <w:rPr>
          <w:rFonts w:ascii="Times New Roman" w:hAnsi="Times New Roman" w:cs="Times New Roman"/>
        </w:rPr>
        <w:t>MATLAB</w:t>
      </w:r>
      <w:r w:rsidR="00E87E54" w:rsidRPr="004B7AE7">
        <w:rPr>
          <w:rFonts w:ascii="Times New Roman" w:hAnsi="Times New Roman" w:cs="Times New Roman"/>
        </w:rPr>
        <w:t>, load and extract the data given by the contest by executing the command</w:t>
      </w:r>
      <w:r w:rsidR="00825672" w:rsidRPr="004B7AE7">
        <w:rPr>
          <w:rFonts w:ascii="Times New Roman" w:hAnsi="Times New Roman" w:cs="Times New Roman"/>
        </w:rPr>
        <w:t xml:space="preserve"> </w:t>
      </w:r>
      <w:r w:rsidR="00E87E54" w:rsidRPr="004B7AE7">
        <w:rPr>
          <w:rFonts w:ascii="Times New Roman" w:hAnsi="Times New Roman" w:cs="Times New Roman"/>
        </w:rPr>
        <w:t xml:space="preserve">[s,h]=sload(‘A01T.gdf’). After executing the command, there will be 2 types of sub-files in the </w:t>
      </w:r>
      <w:r w:rsidR="00825672" w:rsidRPr="004B7AE7">
        <w:rPr>
          <w:rFonts w:ascii="Times New Roman" w:hAnsi="Times New Roman" w:cs="Times New Roman"/>
        </w:rPr>
        <w:t>MATLAB</w:t>
      </w:r>
      <w:r w:rsidR="00E87E54" w:rsidRPr="004B7AE7">
        <w:rPr>
          <w:rFonts w:ascii="Times New Roman" w:hAnsi="Times New Roman" w:cs="Times New Roman"/>
        </w:rPr>
        <w:t xml:space="preserve"> workspace. The first type is the data file of the collected signal, and the second type is the data structure file. (</w:t>
      </w:r>
      <w:r w:rsidR="00825672" w:rsidRPr="004B7AE7">
        <w:rPr>
          <w:rFonts w:ascii="Times New Roman" w:hAnsi="Times New Roman" w:cs="Times New Roman"/>
        </w:rPr>
        <w:t>C. Brunner</w:t>
      </w:r>
      <w:r w:rsidR="00825672" w:rsidRPr="004B7AE7">
        <w:rPr>
          <w:rFonts w:ascii="Times New Roman" w:hAnsi="Times New Roman" w:cs="Times New Roman"/>
          <w:position w:val="8"/>
        </w:rPr>
        <w:t>1</w:t>
      </w:r>
      <w:r w:rsidR="00825672" w:rsidRPr="004B7AE7">
        <w:rPr>
          <w:rFonts w:ascii="Times New Roman" w:hAnsi="Times New Roman" w:cs="Times New Roman"/>
        </w:rPr>
        <w:t>, R. Leeb</w:t>
      </w:r>
      <w:r w:rsidR="00825672" w:rsidRPr="004B7AE7">
        <w:rPr>
          <w:rFonts w:ascii="Times New Roman" w:hAnsi="Times New Roman" w:cs="Times New Roman"/>
          <w:position w:val="8"/>
        </w:rPr>
        <w:t xml:space="preserve">1 </w:t>
      </w:r>
      <w:r w:rsidR="00825672" w:rsidRPr="004B7AE7">
        <w:rPr>
          <w:rFonts w:ascii="Times New Roman" w:hAnsi="Times New Roman" w:cs="Times New Roman"/>
        </w:rPr>
        <w:t>et al.</w:t>
      </w:r>
      <w:r w:rsidR="00E87E54" w:rsidRPr="004B7AE7">
        <w:rPr>
          <w:rFonts w:ascii="Times New Roman" w:hAnsi="Times New Roman" w:cs="Times New Roman"/>
        </w:rPr>
        <w:t>2008) The data structure file includes the starting point, rest time and duration of the collection</w:t>
      </w:r>
    </w:p>
    <w:p w14:paraId="1395857B" w14:textId="77777777" w:rsidR="00EA1271" w:rsidRDefault="00E87E54" w:rsidP="00423292">
      <w:pPr>
        <w:spacing w:line="360" w:lineRule="auto"/>
        <w:rPr>
          <w:rFonts w:ascii="Times New Roman" w:hAnsi="Times New Roman" w:cs="Times New Roman"/>
        </w:rPr>
      </w:pPr>
      <w:r w:rsidRPr="004B7AE7">
        <w:rPr>
          <w:rFonts w:ascii="Times New Roman" w:hAnsi="Times New Roman" w:cs="Times New Roman"/>
        </w:rPr>
        <w:t>And other information.</w:t>
      </w:r>
    </w:p>
    <w:p w14:paraId="1E2ED8B3" w14:textId="6A2E8A03" w:rsidR="00E87E54" w:rsidRDefault="00EA1271" w:rsidP="00EA1271">
      <w:pPr>
        <w:spacing w:line="360" w:lineRule="auto"/>
        <w:jc w:val="center"/>
        <w:rPr>
          <w:rFonts w:ascii="Times New Roman" w:hAnsi="Times New Roman" w:cs="Times New Roman"/>
        </w:rPr>
      </w:pPr>
      <w:r>
        <w:rPr>
          <w:rFonts w:ascii="Times New Roman" w:hAnsi="Times New Roman" w:cs="Times New Roman"/>
          <w:noProof/>
          <w:lang w:val="en-GB" w:eastAsia="en-GB"/>
        </w:rPr>
        <w:drawing>
          <wp:inline distT="0" distB="0" distL="0" distR="0" wp14:anchorId="4B1D9FCB" wp14:editId="5DE9A93E">
            <wp:extent cx="2235200" cy="2197100"/>
            <wp:effectExtent l="0" t="0" r="0" b="0"/>
            <wp:docPr id="54" name="图片 54" descr="一些文字和图片的手机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一些文字和图片的手机截图&#10;&#10;中度可信度描述已自动生成"/>
                    <pic:cNvPicPr/>
                  </pic:nvPicPr>
                  <pic:blipFill>
                    <a:blip r:embed="rId17">
                      <a:extLst>
                        <a:ext uri="{28A0092B-C50C-407E-A947-70E740481C1C}">
                          <a14:useLocalDpi xmlns:a14="http://schemas.microsoft.com/office/drawing/2010/main" val="0"/>
                        </a:ext>
                      </a:extLst>
                    </a:blip>
                    <a:stretch>
                      <a:fillRect/>
                    </a:stretch>
                  </pic:blipFill>
                  <pic:spPr>
                    <a:xfrm>
                      <a:off x="0" y="0"/>
                      <a:ext cx="2235200" cy="2197100"/>
                    </a:xfrm>
                    <a:prstGeom prst="rect">
                      <a:avLst/>
                    </a:prstGeom>
                  </pic:spPr>
                </pic:pic>
              </a:graphicData>
            </a:graphic>
          </wp:inline>
        </w:drawing>
      </w:r>
    </w:p>
    <w:p w14:paraId="77C4113E" w14:textId="74FFE88F" w:rsidR="00EA1271" w:rsidRPr="006F554E" w:rsidRDefault="00EA1271" w:rsidP="00EA1271">
      <w:pPr>
        <w:spacing w:before="100" w:beforeAutospacing="1" w:after="100" w:afterAutospacing="1"/>
        <w:jc w:val="center"/>
        <w:rPr>
          <w:rFonts w:ascii="Times New Roman" w:hAnsi="Times New Roman" w:cs="Times New Roman"/>
        </w:rPr>
      </w:pPr>
      <w:r w:rsidRPr="00EA1271">
        <w:rPr>
          <w:rFonts w:ascii="Times New Roman" w:hAnsi="Times New Roman" w:cs="Times New Roman"/>
        </w:rPr>
        <w:t xml:space="preserve">Figure </w:t>
      </w:r>
      <w:r w:rsidR="007A5177">
        <w:rPr>
          <w:rFonts w:ascii="Times New Roman" w:hAnsi="Times New Roman" w:cs="Times New Roman"/>
        </w:rPr>
        <w:t>6</w:t>
      </w:r>
      <w:r w:rsidRPr="006F554E">
        <w:rPr>
          <w:rFonts w:ascii="Times New Roman" w:hAnsi="Times New Roman" w:cs="Times New Roman"/>
        </w:rPr>
        <w:t>: List of all files contained in the data set</w:t>
      </w:r>
    </w:p>
    <w:p w14:paraId="16717620" w14:textId="77777777" w:rsidR="00EA1271" w:rsidRPr="00EA1271" w:rsidRDefault="00EA1271" w:rsidP="00EA1271">
      <w:pPr>
        <w:spacing w:line="360" w:lineRule="auto"/>
        <w:jc w:val="center"/>
        <w:rPr>
          <w:rFonts w:ascii="Times New Roman" w:hAnsi="Times New Roman" w:cs="Times New Roman"/>
        </w:rPr>
      </w:pPr>
    </w:p>
    <w:p w14:paraId="3AA1012B" w14:textId="5B9431AD" w:rsidR="00983870" w:rsidRPr="004B7AE7" w:rsidRDefault="00E16556" w:rsidP="00423292">
      <w:pPr>
        <w:spacing w:line="360" w:lineRule="auto"/>
        <w:rPr>
          <w:rFonts w:ascii="Times New Roman" w:hAnsi="Times New Roman" w:cs="Times New Roman"/>
        </w:rPr>
      </w:pPr>
      <w:r w:rsidRPr="004B7AE7">
        <w:rPr>
          <w:rFonts w:ascii="Times New Roman" w:hAnsi="Times New Roman" w:cs="Times New Roman"/>
        </w:rPr>
        <w:t xml:space="preserve">The data structure file in the 2008 brain-computer interface competition data set Data sets 2a also emphasizes the starting point of each start of imagination. Every time the </w:t>
      </w:r>
      <w:r w:rsidR="00F51450" w:rsidRPr="00F51450">
        <w:rPr>
          <w:rFonts w:ascii="Times New Roman" w:hAnsi="Times New Roman" w:cs="Times New Roman"/>
          <w:lang w:val="en-GB"/>
        </w:rPr>
        <w:t>motor imagery</w:t>
      </w:r>
      <w:r w:rsidRPr="004B7AE7">
        <w:rPr>
          <w:rFonts w:ascii="Times New Roman" w:hAnsi="Times New Roman" w:cs="Times New Roman"/>
        </w:rPr>
        <w:t xml:space="preserve"> time reaches 4 seconds, the data is intercepted. And because the motor imagery of each action needs to be performed 12 times, and a total of 6 sets of experiments are performed, the motor imagery of a single action needs to be performed 72 times, that is, the total number of motor imagery is 228 times. And because the total number of sampling points is: sampling rate (250 Hz) x duration of a single image (4s), the final result is 1000 total sampling points. Therefore, the final data type intercepted by each channel is a 228x1000 matrix.</w:t>
      </w:r>
    </w:p>
    <w:p w14:paraId="0B9ADFBB" w14:textId="6DCECCA6" w:rsidR="00882B3D" w:rsidRDefault="00B55C43" w:rsidP="00423292">
      <w:pPr>
        <w:pStyle w:val="NormalWeb"/>
        <w:spacing w:line="360" w:lineRule="auto"/>
        <w:rPr>
          <w:rFonts w:ascii="Times New Roman" w:hAnsi="Times New Roman" w:cs="Times New Roman"/>
        </w:rPr>
      </w:pPr>
      <w:r w:rsidRPr="004B7AE7">
        <w:rPr>
          <w:rFonts w:ascii="Times New Roman" w:hAnsi="Times New Roman" w:cs="Times New Roman"/>
        </w:rPr>
        <w:lastRenderedPageBreak/>
        <w:t xml:space="preserve">According to the "A Step-by-Step Tutorial for a Motor Imagery-Based BCI" paper published by Hohyun Cho and Minkyu Ahn in 2018, the data results obtained in the two </w:t>
      </w:r>
      <w:r w:rsidR="000D0D3A">
        <w:rPr>
          <w:rFonts w:ascii="Times New Roman" w:hAnsi="Times New Roman" w:cs="Times New Roman"/>
        </w:rPr>
        <w:t>EEG</w:t>
      </w:r>
      <w:r w:rsidRPr="004B7AE7">
        <w:rPr>
          <w:rFonts w:ascii="Times New Roman" w:hAnsi="Times New Roman" w:cs="Times New Roman"/>
        </w:rPr>
        <w:t xml:space="preserve"> channels C3 and C4 in 25 </w:t>
      </w:r>
      <w:r w:rsidR="000D0D3A">
        <w:rPr>
          <w:rFonts w:ascii="Times New Roman" w:hAnsi="Times New Roman" w:cs="Times New Roman"/>
        </w:rPr>
        <w:t>EEG</w:t>
      </w:r>
      <w:r w:rsidRPr="004B7AE7">
        <w:rPr>
          <w:rFonts w:ascii="Times New Roman" w:hAnsi="Times New Roman" w:cs="Times New Roman"/>
        </w:rPr>
        <w:t xml:space="preserve"> channels It is shown that the two </w:t>
      </w:r>
      <w:r w:rsidR="000D0D3A">
        <w:rPr>
          <w:rFonts w:ascii="Times New Roman" w:hAnsi="Times New Roman" w:cs="Times New Roman"/>
        </w:rPr>
        <w:t>EEG</w:t>
      </w:r>
      <w:r w:rsidRPr="004B7AE7">
        <w:rPr>
          <w:rFonts w:ascii="Times New Roman" w:hAnsi="Times New Roman" w:cs="Times New Roman"/>
        </w:rPr>
        <w:t xml:space="preserve"> channels C3 and C4 have the most obvious characteristics change in the motor imagery of the left and right hands. But when we discuss the four types of movement (tongue, foot, left hand, right hand), we need to discuss the new </w:t>
      </w:r>
      <w:r w:rsidR="000D0D3A">
        <w:rPr>
          <w:rFonts w:ascii="Times New Roman" w:hAnsi="Times New Roman" w:cs="Times New Roman"/>
        </w:rPr>
        <w:t>EEG</w:t>
      </w:r>
      <w:r w:rsidRPr="004B7AE7">
        <w:rPr>
          <w:rFonts w:ascii="Times New Roman" w:hAnsi="Times New Roman" w:cs="Times New Roman"/>
        </w:rPr>
        <w:t xml:space="preserve"> channel, which involves the tongue, foot, left hand, and right hand C3, C4, Cz, Fz, and Pz. </w:t>
      </w:r>
      <w:r w:rsidR="000D0D3A">
        <w:rPr>
          <w:rFonts w:ascii="Times New Roman" w:hAnsi="Times New Roman" w:cs="Times New Roman"/>
        </w:rPr>
        <w:t>EEG</w:t>
      </w:r>
      <w:r w:rsidRPr="004B7AE7">
        <w:rPr>
          <w:rFonts w:ascii="Times New Roman" w:hAnsi="Times New Roman" w:cs="Times New Roman"/>
        </w:rPr>
        <w:t xml:space="preserve"> channel performs feature extraction and classification.</w:t>
      </w:r>
    </w:p>
    <w:p w14:paraId="318DEE1F" w14:textId="6768FD19" w:rsidR="00EA1271" w:rsidRDefault="00EA1271" w:rsidP="00423292">
      <w:pPr>
        <w:pStyle w:val="NormalWeb"/>
        <w:spacing w:line="360" w:lineRule="auto"/>
        <w:rPr>
          <w:rFonts w:ascii="Times New Roman" w:hAnsi="Times New Roman" w:cs="Times New Roman"/>
        </w:rPr>
      </w:pPr>
    </w:p>
    <w:p w14:paraId="41C28C30" w14:textId="7DD510FC" w:rsidR="00EA1271" w:rsidRDefault="00EA1271" w:rsidP="00423292">
      <w:pPr>
        <w:pStyle w:val="NormalWeb"/>
        <w:spacing w:line="360" w:lineRule="auto"/>
        <w:rPr>
          <w:rFonts w:ascii="Times New Roman" w:hAnsi="Times New Roman" w:cs="Times New Roman"/>
        </w:rPr>
      </w:pPr>
    </w:p>
    <w:p w14:paraId="71F995EB" w14:textId="77777777" w:rsidR="00EA1271" w:rsidRPr="004B7AE7" w:rsidRDefault="00EA1271" w:rsidP="00423292">
      <w:pPr>
        <w:pStyle w:val="NormalWeb"/>
        <w:spacing w:line="360" w:lineRule="auto"/>
        <w:rPr>
          <w:rFonts w:ascii="Times New Roman" w:hAnsi="Times New Roman" w:cs="Times New Roman"/>
        </w:rPr>
      </w:pPr>
    </w:p>
    <w:p w14:paraId="058ECE16" w14:textId="49B93EE3" w:rsidR="004A162E" w:rsidRPr="00881956" w:rsidRDefault="00CF38D4" w:rsidP="00423292">
      <w:pPr>
        <w:pStyle w:val="Heading2"/>
        <w:spacing w:line="360" w:lineRule="auto"/>
        <w:rPr>
          <w:rFonts w:ascii="Times New Roman" w:hAnsi="Times New Roman" w:cs="Times New Roman"/>
        </w:rPr>
      </w:pPr>
      <w:bookmarkStart w:id="45" w:name="_Toc82681953"/>
      <w:r w:rsidRPr="00881956">
        <w:rPr>
          <w:rFonts w:ascii="Times New Roman" w:hAnsi="Times New Roman" w:cs="Times New Roman"/>
        </w:rPr>
        <w:t>C</w:t>
      </w:r>
      <w:r w:rsidR="004A162E" w:rsidRPr="00881956">
        <w:rPr>
          <w:rFonts w:ascii="Times New Roman" w:hAnsi="Times New Roman" w:cs="Times New Roman"/>
        </w:rPr>
        <w:t>ommon spatial pattern (</w:t>
      </w:r>
      <w:r w:rsidR="000D0D3A">
        <w:rPr>
          <w:rFonts w:ascii="Times New Roman" w:hAnsi="Times New Roman" w:cs="Times New Roman"/>
        </w:rPr>
        <w:t>CSP</w:t>
      </w:r>
      <w:r w:rsidR="004A162E" w:rsidRPr="00881956">
        <w:rPr>
          <w:rFonts w:ascii="Times New Roman" w:hAnsi="Times New Roman" w:cs="Times New Roman"/>
        </w:rPr>
        <w:t>)</w:t>
      </w:r>
      <w:bookmarkEnd w:id="45"/>
    </w:p>
    <w:p w14:paraId="38826CD8" w14:textId="7349D7D7" w:rsidR="00F7310A" w:rsidRPr="00F7310A" w:rsidRDefault="00B77EA7" w:rsidP="00423292">
      <w:pPr>
        <w:spacing w:line="360" w:lineRule="auto"/>
        <w:rPr>
          <w:rFonts w:ascii="Times New Roman" w:hAnsi="Times New Roman" w:cs="Times New Roman"/>
          <w:highlight w:val="yellow"/>
        </w:rPr>
      </w:pPr>
      <w:r w:rsidRPr="00B77EA7">
        <w:rPr>
          <w:rFonts w:ascii="Times New Roman" w:hAnsi="Times New Roman" w:cs="Times New Roman"/>
        </w:rPr>
        <w:t>Among them, the co-space mode (</w:t>
      </w:r>
      <w:r w:rsidR="000D0D3A">
        <w:rPr>
          <w:rFonts w:ascii="Times New Roman" w:hAnsi="Times New Roman" w:cs="Times New Roman"/>
        </w:rPr>
        <w:t>CSP</w:t>
      </w:r>
      <w:r w:rsidRPr="00B77EA7">
        <w:rPr>
          <w:rFonts w:ascii="Times New Roman" w:hAnsi="Times New Roman" w:cs="Times New Roman"/>
        </w:rPr>
        <w:t>) is currently the most widely used method in single two-</w:t>
      </w:r>
      <w:r>
        <w:rPr>
          <w:rFonts w:ascii="Times New Roman" w:hAnsi="Times New Roman" w:cs="Times New Roman" w:hint="eastAsia"/>
        </w:rPr>
        <w:t>class</w:t>
      </w:r>
      <w:r w:rsidRPr="00B77EA7">
        <w:rPr>
          <w:rFonts w:ascii="Times New Roman" w:hAnsi="Times New Roman" w:cs="Times New Roman"/>
        </w:rPr>
        <w:t xml:space="preserve"> motor </w:t>
      </w:r>
      <w:r w:rsidR="00E95590" w:rsidRPr="00B77EA7">
        <w:rPr>
          <w:rFonts w:ascii="Times New Roman" w:hAnsi="Times New Roman" w:cs="Times New Roman"/>
        </w:rPr>
        <w:t>imag</w:t>
      </w:r>
      <w:r w:rsidR="00E95590">
        <w:rPr>
          <w:rFonts w:ascii="Times New Roman" w:hAnsi="Times New Roman" w:cs="Times New Roman"/>
        </w:rPr>
        <w:t>ery</w:t>
      </w:r>
      <w:r w:rsidRPr="00B77EA7">
        <w:rPr>
          <w:rFonts w:ascii="Times New Roman" w:hAnsi="Times New Roman" w:cs="Times New Roman"/>
        </w:rPr>
        <w:t xml:space="preserve">. In this article, we first used the </w:t>
      </w:r>
      <w:r w:rsidR="000D0D3A">
        <w:rPr>
          <w:rFonts w:ascii="Times New Roman" w:hAnsi="Times New Roman" w:cs="Times New Roman"/>
        </w:rPr>
        <w:t>CSP</w:t>
      </w:r>
      <w:r w:rsidRPr="00B77EA7">
        <w:rPr>
          <w:rFonts w:ascii="Times New Roman" w:hAnsi="Times New Roman" w:cs="Times New Roman"/>
        </w:rPr>
        <w:t xml:space="preserve"> algorithm to classify the left-handed and right-handed </w:t>
      </w:r>
      <w:r w:rsidR="000D0D3A">
        <w:rPr>
          <w:rFonts w:ascii="Times New Roman" w:hAnsi="Times New Roman" w:cs="Times New Roman"/>
        </w:rPr>
        <w:t>EEG</w:t>
      </w:r>
      <w:r w:rsidRPr="00B77EA7">
        <w:rPr>
          <w:rFonts w:ascii="Times New Roman" w:hAnsi="Times New Roman" w:cs="Times New Roman"/>
        </w:rPr>
        <w:t xml:space="preserve"> data. </w:t>
      </w:r>
      <w:r w:rsidR="000D0D3A">
        <w:rPr>
          <w:rFonts w:ascii="Times New Roman" w:hAnsi="Times New Roman" w:cs="Times New Roman"/>
        </w:rPr>
        <w:t>CSP</w:t>
      </w:r>
      <w:r w:rsidRPr="00B77EA7">
        <w:rPr>
          <w:rFonts w:ascii="Times New Roman" w:hAnsi="Times New Roman" w:cs="Times New Roman"/>
        </w:rPr>
        <w:t xml:space="preserve"> is a feature extraction method that uses the spatial distribution of features to project multi-lead </w:t>
      </w:r>
      <w:r w:rsidR="000D0D3A">
        <w:rPr>
          <w:rFonts w:ascii="Times New Roman" w:hAnsi="Times New Roman" w:cs="Times New Roman"/>
        </w:rPr>
        <w:t>EEG</w:t>
      </w:r>
      <w:r w:rsidRPr="00B77EA7">
        <w:rPr>
          <w:rFonts w:ascii="Times New Roman" w:hAnsi="Times New Roman" w:cs="Times New Roman"/>
        </w:rPr>
        <w:t xml:space="preserve"> signals from two types into subspaces and decompose them into different spatial patterns. The basic principle: use the diagonalization of the matrix to find a set of optimal spatial filters for projection, so as to maximize the variance of the two types of signals, so as to obtain a eigenvector with a higher degree of discrimination</w:t>
      </w:r>
      <w:r w:rsidR="00E95590">
        <w:rPr>
          <w:rFonts w:ascii="Times New Roman" w:hAnsi="Times New Roman" w:cs="Times New Roman"/>
        </w:rPr>
        <w:t>.</w:t>
      </w:r>
    </w:p>
    <w:p w14:paraId="72115749" w14:textId="22F24ACB" w:rsidR="0057691F" w:rsidRPr="00B90E78" w:rsidRDefault="00E2342A" w:rsidP="00423292">
      <w:pPr>
        <w:pStyle w:val="Heading3"/>
        <w:spacing w:line="360" w:lineRule="auto"/>
        <w:rPr>
          <w:rFonts w:ascii="Times New Roman" w:hAnsi="Times New Roman" w:cs="Times New Roman"/>
        </w:rPr>
      </w:pPr>
      <w:bookmarkStart w:id="46" w:name="_Toc82681954"/>
      <w:r w:rsidRPr="00B90E78">
        <w:rPr>
          <w:rFonts w:ascii="Times New Roman" w:hAnsi="Times New Roman" w:cs="Times New Roman"/>
        </w:rPr>
        <w:t xml:space="preserve">Research on Feature Extraction Based on </w:t>
      </w:r>
      <w:r w:rsidR="000D0D3A">
        <w:rPr>
          <w:rFonts w:ascii="Times New Roman" w:hAnsi="Times New Roman" w:cs="Times New Roman"/>
        </w:rPr>
        <w:t>CSP</w:t>
      </w:r>
      <w:r w:rsidRPr="00B90E78">
        <w:rPr>
          <w:rFonts w:ascii="Times New Roman" w:hAnsi="Times New Roman" w:cs="Times New Roman"/>
        </w:rPr>
        <w:t xml:space="preserve"> Algorithm</w:t>
      </w:r>
      <w:bookmarkEnd w:id="46"/>
    </w:p>
    <w:p w14:paraId="2DF20655" w14:textId="0464A1CA" w:rsidR="002B3201" w:rsidRPr="00DA3064" w:rsidRDefault="00DA583E" w:rsidP="00423292">
      <w:pPr>
        <w:spacing w:line="360" w:lineRule="auto"/>
        <w:rPr>
          <w:sz w:val="22"/>
          <w:szCs w:val="22"/>
          <w:lang w:val="en-GB"/>
        </w:rPr>
      </w:pPr>
      <w:r w:rsidRPr="00DA583E">
        <w:rPr>
          <w:rFonts w:ascii="Times New Roman" w:hAnsi="Times New Roman" w:cs="Times New Roman"/>
        </w:rPr>
        <w:t xml:space="preserve">As a feature extraction method of </w:t>
      </w:r>
      <w:r w:rsidR="000D0D3A">
        <w:rPr>
          <w:rFonts w:ascii="Times New Roman" w:hAnsi="Times New Roman" w:cs="Times New Roman"/>
        </w:rPr>
        <w:t>EEG</w:t>
      </w:r>
      <w:r w:rsidRPr="00DA583E">
        <w:rPr>
          <w:rFonts w:ascii="Times New Roman" w:hAnsi="Times New Roman" w:cs="Times New Roman"/>
        </w:rPr>
        <w:t xml:space="preserve"> signals, the spatial filtering method has many possibilities of realization. Spatial filtering can be briefly summarized as reducing the effect of spatial blur, because the distance between the sensor or lead and the signal  source and the uneven tissue between them may produce spatial blur. Therefore, it is necessary to try different methods to reduce the spatial blur and improve the fidelity of the signal. This is also the original intention of the spatial filter.</w:t>
      </w:r>
    </w:p>
    <w:p w14:paraId="0CE2C0F6" w14:textId="77777777" w:rsidR="0057691F" w:rsidRPr="0057691F" w:rsidRDefault="0057691F" w:rsidP="00423292">
      <w:pPr>
        <w:spacing w:line="360" w:lineRule="auto"/>
        <w:rPr>
          <w:lang w:val="en-GB"/>
        </w:rPr>
      </w:pPr>
    </w:p>
    <w:p w14:paraId="02764687" w14:textId="370DB82E" w:rsidR="004A162E" w:rsidRPr="00A10461" w:rsidRDefault="000D0D3A" w:rsidP="00423292">
      <w:pPr>
        <w:pStyle w:val="Heading3"/>
        <w:spacing w:line="360" w:lineRule="auto"/>
        <w:rPr>
          <w:rFonts w:ascii="Times New Roman" w:hAnsi="Times New Roman" w:cs="Times New Roman"/>
        </w:rPr>
      </w:pPr>
      <w:bookmarkStart w:id="47" w:name="_Toc82681955"/>
      <w:r>
        <w:rPr>
          <w:rFonts w:ascii="Times New Roman" w:hAnsi="Times New Roman" w:cs="Times New Roman"/>
        </w:rPr>
        <w:t>CSP</w:t>
      </w:r>
      <w:r w:rsidR="00AE3DB5" w:rsidRPr="00A10461">
        <w:rPr>
          <w:rFonts w:ascii="Times New Roman" w:hAnsi="Times New Roman" w:cs="Times New Roman"/>
        </w:rPr>
        <w:t xml:space="preserve"> algorithm flow for two classes of the </w:t>
      </w:r>
      <w:r>
        <w:rPr>
          <w:rFonts w:ascii="Times New Roman" w:hAnsi="Times New Roman" w:cs="Times New Roman"/>
        </w:rPr>
        <w:t>EEG</w:t>
      </w:r>
      <w:r w:rsidR="00AE3DB5" w:rsidRPr="00A10461">
        <w:rPr>
          <w:rFonts w:ascii="Times New Roman" w:hAnsi="Times New Roman" w:cs="Times New Roman"/>
        </w:rPr>
        <w:t xml:space="preserve"> data</w:t>
      </w:r>
      <w:bookmarkEnd w:id="47"/>
    </w:p>
    <w:p w14:paraId="28C10097" w14:textId="11700D81" w:rsidR="00E33ED9" w:rsidRPr="00A10461" w:rsidRDefault="00DA583E" w:rsidP="00423292">
      <w:pPr>
        <w:pStyle w:val="NormalWeb"/>
        <w:spacing w:line="360" w:lineRule="auto"/>
        <w:rPr>
          <w:rFonts w:ascii="Times New Roman" w:hAnsi="Times New Roman" w:cs="Times New Roman"/>
        </w:rPr>
      </w:pPr>
      <w:r w:rsidRPr="00A10461">
        <w:rPr>
          <w:rFonts w:ascii="Times New Roman" w:hAnsi="Times New Roman" w:cs="Times New Roman"/>
        </w:rPr>
        <w:lastRenderedPageBreak/>
        <w:t>The basic theory of the Common Spatial Pattern (</w:t>
      </w:r>
      <w:r w:rsidR="000D0D3A">
        <w:rPr>
          <w:rFonts w:ascii="Times New Roman" w:hAnsi="Times New Roman" w:cs="Times New Roman"/>
        </w:rPr>
        <w:t>CSP</w:t>
      </w:r>
      <w:r w:rsidRPr="00A10461">
        <w:rPr>
          <w:rFonts w:ascii="Times New Roman" w:hAnsi="Times New Roman" w:cs="Times New Roman"/>
        </w:rPr>
        <w:t xml:space="preserve">) algorithm is: suppose that </w:t>
      </w:r>
      <w:r w:rsidR="00EB12E1">
        <w:rPr>
          <w:rFonts w:ascii="Times New Roman" w:hAnsi="Times New Roman" w:cs="Times New Roman"/>
        </w:rPr>
        <w:t>x</w:t>
      </w:r>
      <w:r w:rsidRPr="00EB12E1">
        <w:rPr>
          <w:rFonts w:ascii="Times New Roman" w:hAnsi="Times New Roman" w:cs="Times New Roman"/>
          <w:vertAlign w:val="subscript"/>
        </w:rPr>
        <w:t>A</w:t>
      </w:r>
      <w:r w:rsidRPr="00A10461">
        <w:rPr>
          <w:rFonts w:ascii="Times New Roman" w:hAnsi="Times New Roman" w:cs="Times New Roman"/>
        </w:rPr>
        <w:t xml:space="preserve"> and </w:t>
      </w:r>
      <w:r w:rsidR="00EB12E1">
        <w:rPr>
          <w:rFonts w:ascii="Times New Roman" w:hAnsi="Times New Roman" w:cs="Times New Roman"/>
        </w:rPr>
        <w:t>X</w:t>
      </w:r>
      <w:r w:rsidRPr="00EB12E1">
        <w:rPr>
          <w:rFonts w:ascii="Times New Roman" w:hAnsi="Times New Roman" w:cs="Times New Roman"/>
          <w:vertAlign w:val="subscript"/>
        </w:rPr>
        <w:t>B</w:t>
      </w:r>
      <w:r w:rsidRPr="00A10461">
        <w:rPr>
          <w:rFonts w:ascii="Times New Roman" w:hAnsi="Times New Roman" w:cs="Times New Roman"/>
        </w:rPr>
        <w:t xml:space="preserve"> are the </w:t>
      </w:r>
      <w:r w:rsidR="000D0D3A">
        <w:rPr>
          <w:rFonts w:ascii="Times New Roman" w:hAnsi="Times New Roman" w:cs="Times New Roman"/>
        </w:rPr>
        <w:t>EEG</w:t>
      </w:r>
      <w:r w:rsidRPr="00A10461">
        <w:rPr>
          <w:rFonts w:ascii="Times New Roman" w:hAnsi="Times New Roman" w:cs="Times New Roman"/>
        </w:rPr>
        <w:t xml:space="preserve"> signals under two different types of motor imaging modes, the dimension is N×T, (for a single experimental task), where N represents the number of channels for signal acquisition, T represents the data length of each channel, and T&gt;N. If the noise of the signal is ignored, the original </w:t>
      </w:r>
      <w:r w:rsidR="000D0D3A">
        <w:rPr>
          <w:rFonts w:ascii="Times New Roman" w:hAnsi="Times New Roman" w:cs="Times New Roman"/>
        </w:rPr>
        <w:t>EEG</w:t>
      </w:r>
      <w:r w:rsidRPr="00A10461">
        <w:rPr>
          <w:rFonts w:ascii="Times New Roman" w:hAnsi="Times New Roman" w:cs="Times New Roman"/>
        </w:rPr>
        <w:t xml:space="preserve"> signal can be represented by a mixture of multiple signals, the mixing matrix is ​​as follows</w:t>
      </w:r>
      <w:r w:rsidR="00E33ED9">
        <w:rPr>
          <w:rFonts w:ascii="Times New Roman" w:hAnsi="Times New Roman" w:cs="Times New Roman" w:hint="eastAsia"/>
        </w:rPr>
        <w:t>：</w:t>
      </w:r>
    </w:p>
    <w:p w14:paraId="21984F12" w14:textId="368E8AEC" w:rsidR="00DA583E" w:rsidRPr="00A10461" w:rsidRDefault="004551CC" w:rsidP="00E33ED9">
      <w:pPr>
        <w:pStyle w:val="NormalWeb"/>
        <w:spacing w:line="360" w:lineRule="auto"/>
        <w:jc w:val="right"/>
        <w:rPr>
          <w:rFonts w:ascii="Times New Roman" w:hAnsi="Times New Roman" w:cs="Times New Roman"/>
        </w:rPr>
      </w:pPr>
      <w:r>
        <w:rPr>
          <w:rFonts w:ascii="Times New Roman" w:hAnsi="Times New Roman" w:cs="Times New Roman" w:hint="eastAsia"/>
          <w:noProof/>
          <w:lang w:val="en-GB" w:eastAsia="en-GB"/>
        </w:rPr>
        <w:drawing>
          <wp:inline distT="0" distB="0" distL="0" distR="0" wp14:anchorId="1574444C" wp14:editId="71DFEF57">
            <wp:extent cx="2959100" cy="558800"/>
            <wp:effectExtent l="0" t="0" r="0" b="0"/>
            <wp:docPr id="21" name="图片 2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示, 示意图&#10;&#10;描述已自动生成"/>
                    <pic:cNvPicPr/>
                  </pic:nvPicPr>
                  <pic:blipFill>
                    <a:blip r:embed="rId18">
                      <a:extLst>
                        <a:ext uri="{28A0092B-C50C-407E-A947-70E740481C1C}">
                          <a14:useLocalDpi xmlns:a14="http://schemas.microsoft.com/office/drawing/2010/main" val="0"/>
                        </a:ext>
                      </a:extLst>
                    </a:blip>
                    <a:stretch>
                      <a:fillRect/>
                    </a:stretch>
                  </pic:blipFill>
                  <pic:spPr>
                    <a:xfrm>
                      <a:off x="0" y="0"/>
                      <a:ext cx="2959100" cy="558800"/>
                    </a:xfrm>
                    <a:prstGeom prst="rect">
                      <a:avLst/>
                    </a:prstGeom>
                  </pic:spPr>
                </pic:pic>
              </a:graphicData>
            </a:graphic>
          </wp:inline>
        </w:drawing>
      </w:r>
      <w:r w:rsidR="00E33ED9">
        <w:rPr>
          <w:rFonts w:ascii="Times New Roman" w:hAnsi="Times New Roman" w:cs="Times New Roman" w:hint="eastAsia"/>
        </w:rPr>
        <w:t>（</w:t>
      </w:r>
      <w:r w:rsidR="00A10461">
        <w:rPr>
          <w:rFonts w:ascii="Times New Roman" w:hAnsi="Times New Roman" w:cs="Times New Roman" w:hint="eastAsia"/>
        </w:rPr>
        <w:t>3</w:t>
      </w:r>
      <w:r w:rsidR="00A10461">
        <w:rPr>
          <w:rFonts w:ascii="Times New Roman" w:hAnsi="Times New Roman" w:cs="Times New Roman"/>
        </w:rPr>
        <w:t>.17</w:t>
      </w:r>
      <w:r w:rsidR="00E33ED9">
        <w:rPr>
          <w:rFonts w:ascii="Times New Roman" w:hAnsi="Times New Roman" w:cs="Times New Roman" w:hint="eastAsia"/>
        </w:rPr>
        <w:t>）</w:t>
      </w:r>
    </w:p>
    <w:p w14:paraId="438016D2" w14:textId="77777777" w:rsidR="00670284" w:rsidRPr="00A10461" w:rsidRDefault="00670284" w:rsidP="00423292">
      <w:pPr>
        <w:pStyle w:val="NormalWeb"/>
        <w:spacing w:line="360" w:lineRule="auto"/>
        <w:rPr>
          <w:rFonts w:ascii="Times New Roman" w:hAnsi="Times New Roman" w:cs="Times New Roman"/>
        </w:rPr>
      </w:pPr>
      <w:r w:rsidRPr="00A10461">
        <w:rPr>
          <w:rFonts w:ascii="Times New Roman" w:hAnsi="Times New Roman" w:cs="Times New Roman"/>
        </w:rPr>
        <w:t>In the formula, C</w:t>
      </w:r>
      <w:r w:rsidRPr="00EB12E1">
        <w:rPr>
          <w:rFonts w:ascii="Times New Roman" w:hAnsi="Times New Roman" w:cs="Times New Roman"/>
          <w:vertAlign w:val="subscript"/>
        </w:rPr>
        <w:t>A</w:t>
      </w:r>
      <w:r w:rsidRPr="00A10461">
        <w:rPr>
          <w:rFonts w:ascii="Times New Roman" w:hAnsi="Times New Roman" w:cs="Times New Roman"/>
        </w:rPr>
        <w:t xml:space="preserve"> contains m</w:t>
      </w:r>
      <w:r w:rsidRPr="00EB12E1">
        <w:rPr>
          <w:rFonts w:ascii="Times New Roman" w:hAnsi="Times New Roman" w:cs="Times New Roman"/>
          <w:vertAlign w:val="subscript"/>
        </w:rPr>
        <w:t>a</w:t>
      </w:r>
      <w:r w:rsidRPr="00A10461">
        <w:rPr>
          <w:rFonts w:ascii="Times New Roman" w:hAnsi="Times New Roman" w:cs="Times New Roman"/>
        </w:rPr>
        <w:t xml:space="preserve"> airspace patterns related only to X</w:t>
      </w:r>
      <w:r w:rsidRPr="00EB12E1">
        <w:rPr>
          <w:rFonts w:ascii="Times New Roman" w:hAnsi="Times New Roman" w:cs="Times New Roman"/>
          <w:vertAlign w:val="subscript"/>
        </w:rPr>
        <w:t>A</w:t>
      </w:r>
      <w:r w:rsidRPr="00A10461">
        <w:rPr>
          <w:rFonts w:ascii="Times New Roman" w:hAnsi="Times New Roman" w:cs="Times New Roman"/>
        </w:rPr>
        <w:t>, and C</w:t>
      </w:r>
      <w:r w:rsidRPr="00EB12E1">
        <w:rPr>
          <w:rFonts w:ascii="Times New Roman" w:hAnsi="Times New Roman" w:cs="Times New Roman"/>
          <w:vertAlign w:val="subscript"/>
        </w:rPr>
        <w:t>B</w:t>
      </w:r>
      <w:r w:rsidRPr="00A10461">
        <w:rPr>
          <w:rFonts w:ascii="Times New Roman" w:hAnsi="Times New Roman" w:cs="Times New Roman"/>
        </w:rPr>
        <w:t xml:space="preserve"> contains m</w:t>
      </w:r>
      <w:r w:rsidRPr="00EB12E1">
        <w:rPr>
          <w:rFonts w:ascii="Times New Roman" w:hAnsi="Times New Roman" w:cs="Times New Roman"/>
          <w:vertAlign w:val="subscript"/>
        </w:rPr>
        <w:t xml:space="preserve">a </w:t>
      </w:r>
      <w:r w:rsidRPr="00A10461">
        <w:rPr>
          <w:rFonts w:ascii="Times New Roman" w:hAnsi="Times New Roman" w:cs="Times New Roman"/>
        </w:rPr>
        <w:t>airspace patterns related only to X</w:t>
      </w:r>
      <w:r w:rsidRPr="00EB12E1">
        <w:rPr>
          <w:rFonts w:ascii="Times New Roman" w:hAnsi="Times New Roman" w:cs="Times New Roman"/>
          <w:vertAlign w:val="subscript"/>
        </w:rPr>
        <w:t>A.</w:t>
      </w:r>
    </w:p>
    <w:p w14:paraId="23F8621D" w14:textId="77777777" w:rsidR="00670284" w:rsidRPr="00A10461" w:rsidRDefault="00670284" w:rsidP="00423292">
      <w:pPr>
        <w:pStyle w:val="NormalWeb"/>
        <w:spacing w:line="360" w:lineRule="auto"/>
        <w:rPr>
          <w:rFonts w:ascii="Times New Roman" w:hAnsi="Times New Roman" w:cs="Times New Roman"/>
        </w:rPr>
      </w:pPr>
      <w:r w:rsidRPr="00A10461">
        <w:rPr>
          <w:rFonts w:ascii="Times New Roman" w:hAnsi="Times New Roman" w:cs="Times New Roman"/>
        </w:rPr>
        <w:t>C</w:t>
      </w:r>
      <w:r w:rsidRPr="00EB12E1">
        <w:rPr>
          <w:rFonts w:ascii="Times New Roman" w:hAnsi="Times New Roman" w:cs="Times New Roman"/>
          <w:vertAlign w:val="subscript"/>
        </w:rPr>
        <w:t>C</w:t>
      </w:r>
      <w:r w:rsidRPr="00A10461">
        <w:rPr>
          <w:rFonts w:ascii="Times New Roman" w:hAnsi="Times New Roman" w:cs="Times New Roman"/>
        </w:rPr>
        <w:t xml:space="preserve"> also contains m</w:t>
      </w:r>
      <w:r w:rsidRPr="00EB12E1">
        <w:rPr>
          <w:rFonts w:ascii="Times New Roman" w:hAnsi="Times New Roman" w:cs="Times New Roman"/>
          <w:vertAlign w:val="subscript"/>
        </w:rPr>
        <w:t xml:space="preserve">c </w:t>
      </w:r>
      <w:r w:rsidRPr="00A10461">
        <w:rPr>
          <w:rFonts w:ascii="Times New Roman" w:hAnsi="Times New Roman" w:cs="Times New Roman"/>
        </w:rPr>
        <w:t>airspace modes related to X</w:t>
      </w:r>
      <w:r w:rsidRPr="00EB12E1">
        <w:rPr>
          <w:rFonts w:ascii="Times New Roman" w:hAnsi="Times New Roman" w:cs="Times New Roman"/>
          <w:vertAlign w:val="subscript"/>
        </w:rPr>
        <w:t>A</w:t>
      </w:r>
      <w:r w:rsidRPr="00A10461">
        <w:rPr>
          <w:rFonts w:ascii="Times New Roman" w:hAnsi="Times New Roman" w:cs="Times New Roman"/>
        </w:rPr>
        <w:t xml:space="preserve"> and X</w:t>
      </w:r>
      <w:r w:rsidRPr="00EB12E1">
        <w:rPr>
          <w:rFonts w:ascii="Times New Roman" w:hAnsi="Times New Roman" w:cs="Times New Roman"/>
          <w:vertAlign w:val="subscript"/>
        </w:rPr>
        <w:t>B.</w:t>
      </w:r>
      <w:r w:rsidRPr="00A10461">
        <w:rPr>
          <w:rFonts w:ascii="Times New Roman" w:hAnsi="Times New Roman" w:cs="Times New Roman"/>
        </w:rPr>
        <w:t xml:space="preserve"> The basic principle of the general airspace model algorithm is to use the difference between X</w:t>
      </w:r>
      <w:r w:rsidRPr="00EB12E1">
        <w:rPr>
          <w:rFonts w:ascii="Times New Roman" w:hAnsi="Times New Roman" w:cs="Times New Roman"/>
          <w:vertAlign w:val="subscript"/>
        </w:rPr>
        <w:t>A</w:t>
      </w:r>
      <w:r w:rsidRPr="00A10461">
        <w:rPr>
          <w:rFonts w:ascii="Times New Roman" w:hAnsi="Times New Roman" w:cs="Times New Roman"/>
        </w:rPr>
        <w:t xml:space="preserve"> and X</w:t>
      </w:r>
      <w:r w:rsidRPr="00EB12E1">
        <w:rPr>
          <w:rFonts w:ascii="Times New Roman" w:hAnsi="Times New Roman" w:cs="Times New Roman"/>
          <w:vertAlign w:val="subscript"/>
        </w:rPr>
        <w:t>B</w:t>
      </w:r>
      <w:r w:rsidRPr="00A10461">
        <w:rPr>
          <w:rFonts w:ascii="Times New Roman" w:hAnsi="Times New Roman" w:cs="Times New Roman"/>
        </w:rPr>
        <w:t xml:space="preserve"> data to estimate C</w:t>
      </w:r>
      <w:r w:rsidRPr="00EB12E1">
        <w:rPr>
          <w:rFonts w:ascii="Times New Roman" w:hAnsi="Times New Roman" w:cs="Times New Roman"/>
          <w:vertAlign w:val="subscript"/>
        </w:rPr>
        <w:t>A</w:t>
      </w:r>
      <w:r w:rsidRPr="00A10461">
        <w:rPr>
          <w:rFonts w:ascii="Times New Roman" w:hAnsi="Times New Roman" w:cs="Times New Roman"/>
        </w:rPr>
        <w:t>S</w:t>
      </w:r>
      <w:r w:rsidRPr="00EB12E1">
        <w:rPr>
          <w:rFonts w:ascii="Times New Roman" w:hAnsi="Times New Roman" w:cs="Times New Roman"/>
          <w:vertAlign w:val="subscript"/>
        </w:rPr>
        <w:t>B</w:t>
      </w:r>
      <w:r w:rsidRPr="00A10461">
        <w:rPr>
          <w:rFonts w:ascii="Times New Roman" w:hAnsi="Times New Roman" w:cs="Times New Roman"/>
        </w:rPr>
        <w:t xml:space="preserve"> and C</w:t>
      </w:r>
      <w:r w:rsidRPr="00EB12E1">
        <w:rPr>
          <w:rFonts w:ascii="Times New Roman" w:hAnsi="Times New Roman" w:cs="Times New Roman"/>
          <w:vertAlign w:val="subscript"/>
        </w:rPr>
        <w:t>B</w:t>
      </w:r>
      <w:r w:rsidRPr="00A10461">
        <w:rPr>
          <w:rFonts w:ascii="Times New Roman" w:hAnsi="Times New Roman" w:cs="Times New Roman"/>
        </w:rPr>
        <w:t>S</w:t>
      </w:r>
      <w:r w:rsidRPr="00EB12E1">
        <w:rPr>
          <w:rFonts w:ascii="Times New Roman" w:hAnsi="Times New Roman" w:cs="Times New Roman"/>
          <w:vertAlign w:val="subscript"/>
        </w:rPr>
        <w:t>B</w:t>
      </w:r>
      <w:r w:rsidRPr="00A10461">
        <w:rPr>
          <w:rFonts w:ascii="Times New Roman" w:hAnsi="Times New Roman" w:cs="Times New Roman"/>
        </w:rPr>
        <w:t>.</w:t>
      </w:r>
    </w:p>
    <w:p w14:paraId="5F82B68C" w14:textId="3696198B" w:rsidR="00DA583E" w:rsidRPr="00A10461" w:rsidRDefault="00670284" w:rsidP="00423292">
      <w:pPr>
        <w:pStyle w:val="NormalWeb"/>
        <w:spacing w:line="360" w:lineRule="auto"/>
        <w:rPr>
          <w:rFonts w:ascii="Times New Roman" w:hAnsi="Times New Roman" w:cs="Times New Roman"/>
        </w:rPr>
      </w:pPr>
      <w:r w:rsidRPr="00A10461">
        <w:rPr>
          <w:rFonts w:ascii="Times New Roman" w:hAnsi="Times New Roman" w:cs="Times New Roman"/>
        </w:rPr>
        <w:t>The general spatial model algorithm first calculates the normalized covariance matrix R</w:t>
      </w:r>
      <w:r w:rsidRPr="00EB12E1">
        <w:rPr>
          <w:rFonts w:ascii="Times New Roman" w:hAnsi="Times New Roman" w:cs="Times New Roman"/>
          <w:vertAlign w:val="subscript"/>
        </w:rPr>
        <w:t>A</w:t>
      </w:r>
      <w:r w:rsidRPr="00A10461">
        <w:rPr>
          <w:rFonts w:ascii="Times New Roman" w:hAnsi="Times New Roman" w:cs="Times New Roman"/>
        </w:rPr>
        <w:t xml:space="preserve"> and R</w:t>
      </w:r>
      <w:r w:rsidRPr="00EB12E1">
        <w:rPr>
          <w:rFonts w:ascii="Times New Roman" w:hAnsi="Times New Roman" w:cs="Times New Roman"/>
          <w:vertAlign w:val="subscript"/>
        </w:rPr>
        <w:t>B</w:t>
      </w:r>
      <w:r w:rsidRPr="00A10461">
        <w:rPr>
          <w:rFonts w:ascii="Times New Roman" w:hAnsi="Times New Roman" w:cs="Times New Roman"/>
        </w:rPr>
        <w:t xml:space="preserve"> of X</w:t>
      </w:r>
      <w:r w:rsidRPr="00EB12E1">
        <w:rPr>
          <w:rFonts w:ascii="Times New Roman" w:hAnsi="Times New Roman" w:cs="Times New Roman"/>
          <w:vertAlign w:val="subscript"/>
        </w:rPr>
        <w:t>A</w:t>
      </w:r>
      <w:r w:rsidRPr="00A10461">
        <w:rPr>
          <w:rFonts w:ascii="Times New Roman" w:hAnsi="Times New Roman" w:cs="Times New Roman"/>
        </w:rPr>
        <w:t xml:space="preserve"> and X</w:t>
      </w:r>
      <w:r w:rsidRPr="00EB12E1">
        <w:rPr>
          <w:rFonts w:ascii="Times New Roman" w:hAnsi="Times New Roman" w:cs="Times New Roman"/>
          <w:vertAlign w:val="subscript"/>
        </w:rPr>
        <w:t>B</w:t>
      </w:r>
    </w:p>
    <w:p w14:paraId="375EC4E9" w14:textId="50315405" w:rsidR="00670284" w:rsidRPr="00A10461" w:rsidRDefault="00C30C52" w:rsidP="00423292">
      <w:pPr>
        <w:pStyle w:val="NormalWeb"/>
        <w:spacing w:line="360" w:lineRule="auto"/>
        <w:jc w:val="right"/>
        <w:rPr>
          <w:rFonts w:ascii="Times New Roman" w:hAnsi="Times New Roman" w:cs="Times New Roman"/>
        </w:rPr>
      </w:pPr>
      <w:r>
        <w:rPr>
          <w:rFonts w:ascii="Times New Roman" w:hAnsi="Times New Roman" w:cs="Times New Roman" w:hint="eastAsia"/>
          <w:noProof/>
          <w:lang w:val="en-GB" w:eastAsia="en-GB"/>
        </w:rPr>
        <w:drawing>
          <wp:inline distT="0" distB="0" distL="0" distR="0" wp14:anchorId="757DDCD4" wp14:editId="6F951A7F">
            <wp:extent cx="3390900" cy="596900"/>
            <wp:effectExtent l="0" t="0" r="0" b="0"/>
            <wp:docPr id="31" name="图片 3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文本&#10;&#10;描述已自动生成"/>
                    <pic:cNvPicPr/>
                  </pic:nvPicPr>
                  <pic:blipFill>
                    <a:blip r:embed="rId19">
                      <a:extLst>
                        <a:ext uri="{28A0092B-C50C-407E-A947-70E740481C1C}">
                          <a14:useLocalDpi xmlns:a14="http://schemas.microsoft.com/office/drawing/2010/main" val="0"/>
                        </a:ext>
                      </a:extLst>
                    </a:blip>
                    <a:stretch>
                      <a:fillRect/>
                    </a:stretch>
                  </pic:blipFill>
                  <pic:spPr>
                    <a:xfrm>
                      <a:off x="0" y="0"/>
                      <a:ext cx="3390900" cy="596900"/>
                    </a:xfrm>
                    <a:prstGeom prst="rect">
                      <a:avLst/>
                    </a:prstGeom>
                  </pic:spPr>
                </pic:pic>
              </a:graphicData>
            </a:graphic>
          </wp:inline>
        </w:drawing>
      </w:r>
      <w:r w:rsidR="00E33ED9">
        <w:rPr>
          <w:rFonts w:ascii="Times New Roman" w:hAnsi="Times New Roman" w:cs="Times New Roman" w:hint="eastAsia"/>
        </w:rPr>
        <w:t>（</w:t>
      </w:r>
      <w:r w:rsidR="00A10461">
        <w:rPr>
          <w:rFonts w:ascii="Times New Roman" w:hAnsi="Times New Roman" w:cs="Times New Roman" w:hint="eastAsia"/>
        </w:rPr>
        <w:t>3</w:t>
      </w:r>
      <w:r w:rsidR="00A10461">
        <w:rPr>
          <w:rFonts w:ascii="Times New Roman" w:hAnsi="Times New Roman" w:cs="Times New Roman"/>
        </w:rPr>
        <w:t>.18</w:t>
      </w:r>
      <w:r w:rsidR="00E33ED9">
        <w:rPr>
          <w:rFonts w:ascii="Times New Roman" w:hAnsi="Times New Roman" w:cs="Times New Roman" w:hint="eastAsia"/>
        </w:rPr>
        <w:t>）</w:t>
      </w:r>
    </w:p>
    <w:p w14:paraId="263B0CA9" w14:textId="733A244A" w:rsidR="00670284" w:rsidRPr="00A10461" w:rsidRDefault="00670284" w:rsidP="00423292">
      <w:pPr>
        <w:pStyle w:val="NormalWeb"/>
        <w:spacing w:line="360" w:lineRule="auto"/>
        <w:rPr>
          <w:rFonts w:ascii="Times New Roman" w:hAnsi="Times New Roman" w:cs="Times New Roman"/>
        </w:rPr>
      </w:pPr>
      <w:r w:rsidRPr="00A10461">
        <w:rPr>
          <w:rFonts w:ascii="Times New Roman" w:hAnsi="Times New Roman" w:cs="Times New Roman"/>
        </w:rPr>
        <w:t>In the above formula, X</w:t>
      </w:r>
      <w:r w:rsidRPr="00EB12E1">
        <w:rPr>
          <w:rFonts w:ascii="Times New Roman" w:hAnsi="Times New Roman" w:cs="Times New Roman"/>
          <w:vertAlign w:val="superscript"/>
        </w:rPr>
        <w:t>T</w:t>
      </w:r>
      <w:r w:rsidRPr="00A10461">
        <w:rPr>
          <w:rFonts w:ascii="Times New Roman" w:hAnsi="Times New Roman" w:cs="Times New Roman"/>
        </w:rPr>
        <w:t xml:space="preserve"> represents the transposition of </w:t>
      </w:r>
      <w:r w:rsidRPr="00EB12E1">
        <w:rPr>
          <w:rFonts w:ascii="Times New Roman" w:hAnsi="Times New Roman" w:cs="Times New Roman"/>
        </w:rPr>
        <w:t>X,</w:t>
      </w:r>
      <w:r w:rsidRPr="00A10461">
        <w:rPr>
          <w:rFonts w:ascii="Times New Roman" w:hAnsi="Times New Roman" w:cs="Times New Roman"/>
        </w:rPr>
        <w:t xml:space="preserve"> and trace(X) represents the trace of X, that is, the sum of the elements on the diagonal of X. Average the spatial covariance matrices obtained from multiple experiments to obtain the average covariance matrices </w:t>
      </w:r>
      <w:r w:rsidRPr="00D018FF">
        <w:rPr>
          <w:rFonts w:ascii="Times New Roman" w:hAnsi="Times New Roman" w:cs="Times New Roman"/>
        </w:rPr>
        <w:t>R</w:t>
      </w:r>
      <w:r w:rsidRPr="00D018FF">
        <w:rPr>
          <w:rFonts w:ascii="Times New Roman" w:hAnsi="Times New Roman" w:cs="Times New Roman"/>
          <w:vertAlign w:val="subscript"/>
        </w:rPr>
        <w:t>A</w:t>
      </w:r>
      <w:r w:rsidRPr="00D018FF">
        <w:rPr>
          <w:rFonts w:ascii="Times New Roman" w:hAnsi="Times New Roman" w:cs="Times New Roman"/>
        </w:rPr>
        <w:t xml:space="preserve"> and R</w:t>
      </w:r>
      <w:r w:rsidRPr="00D018FF">
        <w:rPr>
          <w:rFonts w:ascii="Times New Roman" w:hAnsi="Times New Roman" w:cs="Times New Roman"/>
          <w:vertAlign w:val="subscript"/>
        </w:rPr>
        <w:t>B</w:t>
      </w:r>
      <w:r w:rsidRPr="00A10461">
        <w:rPr>
          <w:rFonts w:ascii="Times New Roman" w:hAnsi="Times New Roman" w:cs="Times New Roman"/>
        </w:rPr>
        <w:t>. Then the mixed covariance matrix R is:</w:t>
      </w:r>
    </w:p>
    <w:p w14:paraId="188F1941" w14:textId="3F148851" w:rsidR="00670284" w:rsidRPr="00A10461" w:rsidRDefault="00C30C52" w:rsidP="00423292">
      <w:pPr>
        <w:pStyle w:val="NormalWeb"/>
        <w:spacing w:line="360" w:lineRule="auto"/>
        <w:jc w:val="right"/>
        <w:rPr>
          <w:rFonts w:ascii="Times New Roman" w:hAnsi="Times New Roman" w:cs="Times New Roman"/>
        </w:rPr>
      </w:pPr>
      <w:r>
        <w:rPr>
          <w:rFonts w:ascii="Times New Roman" w:hAnsi="Times New Roman" w:cs="Times New Roman" w:hint="eastAsia"/>
          <w:noProof/>
          <w:lang w:val="en-GB" w:eastAsia="en-GB"/>
        </w:rPr>
        <w:drawing>
          <wp:inline distT="0" distB="0" distL="0" distR="0" wp14:anchorId="4249CD4E" wp14:editId="14E6CE73">
            <wp:extent cx="1803400" cy="508000"/>
            <wp:effectExtent l="0" t="0" r="0" b="0"/>
            <wp:docPr id="32" name="图片 32" descr="图示, 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图示, 文本&#10;&#10;中度可信度描述已自动生成"/>
                    <pic:cNvPicPr/>
                  </pic:nvPicPr>
                  <pic:blipFill>
                    <a:blip r:embed="rId20">
                      <a:extLst>
                        <a:ext uri="{28A0092B-C50C-407E-A947-70E740481C1C}">
                          <a14:useLocalDpi xmlns:a14="http://schemas.microsoft.com/office/drawing/2010/main" val="0"/>
                        </a:ext>
                      </a:extLst>
                    </a:blip>
                    <a:stretch>
                      <a:fillRect/>
                    </a:stretch>
                  </pic:blipFill>
                  <pic:spPr>
                    <a:xfrm>
                      <a:off x="0" y="0"/>
                      <a:ext cx="1803400" cy="508000"/>
                    </a:xfrm>
                    <a:prstGeom prst="rect">
                      <a:avLst/>
                    </a:prstGeom>
                  </pic:spPr>
                </pic:pic>
              </a:graphicData>
            </a:graphic>
          </wp:inline>
        </w:drawing>
      </w:r>
      <w:r w:rsidR="00E33ED9">
        <w:rPr>
          <w:rFonts w:ascii="Times New Roman" w:hAnsi="Times New Roman" w:cs="Times New Roman" w:hint="eastAsia"/>
        </w:rPr>
        <w:t>（</w:t>
      </w:r>
      <w:r w:rsidR="00A10461">
        <w:rPr>
          <w:rFonts w:ascii="Times New Roman" w:hAnsi="Times New Roman" w:cs="Times New Roman" w:hint="eastAsia"/>
        </w:rPr>
        <w:t>3</w:t>
      </w:r>
      <w:r w:rsidR="00A10461">
        <w:rPr>
          <w:rFonts w:ascii="Times New Roman" w:hAnsi="Times New Roman" w:cs="Times New Roman"/>
        </w:rPr>
        <w:t>.19</w:t>
      </w:r>
      <w:r w:rsidR="00E33ED9">
        <w:rPr>
          <w:rFonts w:ascii="Times New Roman" w:hAnsi="Times New Roman" w:cs="Times New Roman" w:hint="eastAsia"/>
        </w:rPr>
        <w:t>）</w:t>
      </w:r>
    </w:p>
    <w:p w14:paraId="5F030D0A" w14:textId="2A59BB8B" w:rsidR="00670284" w:rsidRPr="00A10461" w:rsidRDefault="00670284" w:rsidP="00423292">
      <w:pPr>
        <w:pStyle w:val="NormalWeb"/>
        <w:spacing w:line="360" w:lineRule="auto"/>
        <w:rPr>
          <w:rFonts w:ascii="Times New Roman" w:hAnsi="Times New Roman" w:cs="Times New Roman"/>
        </w:rPr>
      </w:pPr>
      <w:r w:rsidRPr="00A10461">
        <w:rPr>
          <w:rFonts w:ascii="Times New Roman" w:hAnsi="Times New Roman" w:cs="Times New Roman"/>
        </w:rPr>
        <w:t>Then perform an eigenvalue decomposition on the mixed covariance matrix R to get</w:t>
      </w:r>
    </w:p>
    <w:p w14:paraId="4F7C7CAA" w14:textId="65D8E7B0" w:rsidR="00670284" w:rsidRPr="00A10461" w:rsidRDefault="00C30C52" w:rsidP="00423292">
      <w:pPr>
        <w:pStyle w:val="NormalWeb"/>
        <w:spacing w:line="360" w:lineRule="auto"/>
        <w:jc w:val="right"/>
        <w:rPr>
          <w:rFonts w:ascii="Times New Roman" w:hAnsi="Times New Roman" w:cs="Times New Roman"/>
        </w:rPr>
      </w:pPr>
      <w:r>
        <w:rPr>
          <w:rFonts w:ascii="Times New Roman" w:hAnsi="Times New Roman" w:cs="Times New Roman" w:hint="eastAsia"/>
          <w:noProof/>
          <w:lang w:val="en-GB" w:eastAsia="en-GB"/>
        </w:rPr>
        <w:lastRenderedPageBreak/>
        <w:drawing>
          <wp:inline distT="0" distB="0" distL="0" distR="0" wp14:anchorId="0553D9B3" wp14:editId="532538A3">
            <wp:extent cx="1409700" cy="330200"/>
            <wp:effectExtent l="0" t="0" r="0" b="0"/>
            <wp:docPr id="33" name="图片 33"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文本&#10;&#10;中度可信度描述已自动生成"/>
                    <pic:cNvPicPr/>
                  </pic:nvPicPr>
                  <pic:blipFill>
                    <a:blip r:embed="rId21">
                      <a:extLst>
                        <a:ext uri="{28A0092B-C50C-407E-A947-70E740481C1C}">
                          <a14:useLocalDpi xmlns:a14="http://schemas.microsoft.com/office/drawing/2010/main" val="0"/>
                        </a:ext>
                      </a:extLst>
                    </a:blip>
                    <a:stretch>
                      <a:fillRect/>
                    </a:stretch>
                  </pic:blipFill>
                  <pic:spPr>
                    <a:xfrm>
                      <a:off x="0" y="0"/>
                      <a:ext cx="1409700" cy="330200"/>
                    </a:xfrm>
                    <a:prstGeom prst="rect">
                      <a:avLst/>
                    </a:prstGeom>
                  </pic:spPr>
                </pic:pic>
              </a:graphicData>
            </a:graphic>
          </wp:inline>
        </w:drawing>
      </w:r>
      <w:r w:rsidR="00E33ED9">
        <w:rPr>
          <w:rFonts w:ascii="Times New Roman" w:hAnsi="Times New Roman" w:cs="Times New Roman" w:hint="eastAsia"/>
        </w:rPr>
        <w:t>（</w:t>
      </w:r>
      <w:r w:rsidR="00A10461">
        <w:rPr>
          <w:rFonts w:ascii="Times New Roman" w:hAnsi="Times New Roman" w:cs="Times New Roman" w:hint="eastAsia"/>
        </w:rPr>
        <w:t>3</w:t>
      </w:r>
      <w:r w:rsidR="00A10461">
        <w:rPr>
          <w:rFonts w:ascii="Times New Roman" w:hAnsi="Times New Roman" w:cs="Times New Roman"/>
        </w:rPr>
        <w:t>.20</w:t>
      </w:r>
      <w:r w:rsidR="00E33ED9">
        <w:rPr>
          <w:rFonts w:ascii="Times New Roman" w:hAnsi="Times New Roman" w:cs="Times New Roman" w:hint="eastAsia"/>
        </w:rPr>
        <w:t>）</w:t>
      </w:r>
    </w:p>
    <w:p w14:paraId="4F802F77" w14:textId="77777777" w:rsidR="00670284" w:rsidRPr="00A10461" w:rsidRDefault="00670284" w:rsidP="00423292">
      <w:pPr>
        <w:pStyle w:val="NormalWeb"/>
        <w:spacing w:line="360" w:lineRule="auto"/>
        <w:rPr>
          <w:rFonts w:ascii="Times New Roman" w:hAnsi="Times New Roman" w:cs="Times New Roman"/>
        </w:rPr>
      </w:pPr>
      <w:r w:rsidRPr="00A10461">
        <w:rPr>
          <w:rFonts w:ascii="Times New Roman" w:hAnsi="Times New Roman" w:cs="Times New Roman"/>
        </w:rPr>
        <w:t>In the above formula, U</w:t>
      </w:r>
      <w:r w:rsidRPr="00EB12E1">
        <w:rPr>
          <w:rFonts w:ascii="Times New Roman" w:hAnsi="Times New Roman" w:cs="Times New Roman"/>
          <w:vertAlign w:val="subscript"/>
        </w:rPr>
        <w:t>o</w:t>
      </w:r>
      <w:r w:rsidRPr="00A10461">
        <w:rPr>
          <w:rFonts w:ascii="Times New Roman" w:hAnsi="Times New Roman" w:cs="Times New Roman"/>
        </w:rPr>
        <w:t xml:space="preserve"> is the eigenvector of the mixed covariance matrix R, and ΣU</w:t>
      </w:r>
      <w:r w:rsidRPr="00EB12E1">
        <w:rPr>
          <w:rFonts w:ascii="Times New Roman" w:hAnsi="Times New Roman" w:cs="Times New Roman"/>
          <w:vertAlign w:val="subscript"/>
        </w:rPr>
        <w:t>0</w:t>
      </w:r>
      <w:r w:rsidRPr="00EB12E1">
        <w:rPr>
          <w:rFonts w:ascii="Times New Roman" w:hAnsi="Times New Roman" w:cs="Times New Roman"/>
          <w:vertAlign w:val="superscript"/>
        </w:rPr>
        <w:t>T</w:t>
      </w:r>
      <w:r w:rsidRPr="00A10461">
        <w:rPr>
          <w:rFonts w:ascii="Times New Roman" w:hAnsi="Times New Roman" w:cs="Times New Roman"/>
        </w:rPr>
        <w:t xml:space="preserve"> is a diagonal matrix composed of the eigenvalues ​​corresponding to the eigenvector of R.</w:t>
      </w:r>
    </w:p>
    <w:p w14:paraId="00123B13" w14:textId="7EEE5127" w:rsidR="00670284" w:rsidRPr="00A10461" w:rsidRDefault="00670284" w:rsidP="00423292">
      <w:pPr>
        <w:pStyle w:val="NormalWeb"/>
        <w:spacing w:line="360" w:lineRule="auto"/>
        <w:rPr>
          <w:rFonts w:ascii="Times New Roman" w:hAnsi="Times New Roman" w:cs="Times New Roman"/>
        </w:rPr>
      </w:pPr>
      <w:r w:rsidRPr="00A10461">
        <w:rPr>
          <w:rFonts w:ascii="Times New Roman" w:hAnsi="Times New Roman" w:cs="Times New Roman"/>
        </w:rPr>
        <w:t>Construct a whitening matrix P</w:t>
      </w:r>
      <w:r w:rsidRPr="00A10461">
        <w:rPr>
          <w:rFonts w:ascii="Times New Roman" w:hAnsi="Times New Roman" w:cs="Times New Roman"/>
        </w:rPr>
        <w:t>：</w:t>
      </w:r>
    </w:p>
    <w:p w14:paraId="17AC4479" w14:textId="4A3B2FC9" w:rsidR="00670284" w:rsidRPr="00A10461" w:rsidRDefault="00C30C52" w:rsidP="00423292">
      <w:pPr>
        <w:pStyle w:val="NormalWeb"/>
        <w:spacing w:line="360" w:lineRule="auto"/>
        <w:jc w:val="right"/>
        <w:rPr>
          <w:rFonts w:ascii="Times New Roman" w:hAnsi="Times New Roman" w:cs="Times New Roman"/>
        </w:rPr>
      </w:pPr>
      <w:r>
        <w:rPr>
          <w:rFonts w:ascii="Times New Roman" w:hAnsi="Times New Roman" w:cs="Times New Roman" w:hint="eastAsia"/>
          <w:noProof/>
          <w:lang w:val="en-GB" w:eastAsia="en-GB"/>
        </w:rPr>
        <w:drawing>
          <wp:inline distT="0" distB="0" distL="0" distR="0" wp14:anchorId="18CB8CF1" wp14:editId="702472DF">
            <wp:extent cx="1473200" cy="419100"/>
            <wp:effectExtent l="0" t="0" r="0" b="0"/>
            <wp:docPr id="34" name="图片 34"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文本&#10;&#10;中度可信度描述已自动生成"/>
                    <pic:cNvPicPr/>
                  </pic:nvPicPr>
                  <pic:blipFill>
                    <a:blip r:embed="rId22">
                      <a:extLst>
                        <a:ext uri="{28A0092B-C50C-407E-A947-70E740481C1C}">
                          <a14:useLocalDpi xmlns:a14="http://schemas.microsoft.com/office/drawing/2010/main" val="0"/>
                        </a:ext>
                      </a:extLst>
                    </a:blip>
                    <a:stretch>
                      <a:fillRect/>
                    </a:stretch>
                  </pic:blipFill>
                  <pic:spPr>
                    <a:xfrm>
                      <a:off x="0" y="0"/>
                      <a:ext cx="1473200" cy="419100"/>
                    </a:xfrm>
                    <a:prstGeom prst="rect">
                      <a:avLst/>
                    </a:prstGeom>
                  </pic:spPr>
                </pic:pic>
              </a:graphicData>
            </a:graphic>
          </wp:inline>
        </w:drawing>
      </w:r>
      <w:r w:rsidR="00E33ED9">
        <w:rPr>
          <w:rFonts w:ascii="Times New Roman" w:hAnsi="Times New Roman" w:cs="Times New Roman" w:hint="eastAsia"/>
        </w:rPr>
        <w:t>（</w:t>
      </w:r>
      <w:r w:rsidR="00A10461">
        <w:rPr>
          <w:rFonts w:ascii="Times New Roman" w:hAnsi="Times New Roman" w:cs="Times New Roman" w:hint="eastAsia"/>
        </w:rPr>
        <w:t>3</w:t>
      </w:r>
      <w:r w:rsidR="00A10461">
        <w:rPr>
          <w:rFonts w:ascii="Times New Roman" w:hAnsi="Times New Roman" w:cs="Times New Roman"/>
        </w:rPr>
        <w:t>.21</w:t>
      </w:r>
      <w:r w:rsidR="00E33ED9">
        <w:rPr>
          <w:rFonts w:ascii="Times New Roman" w:hAnsi="Times New Roman" w:cs="Times New Roman" w:hint="eastAsia"/>
        </w:rPr>
        <w:t>）</w:t>
      </w:r>
    </w:p>
    <w:p w14:paraId="7F008C46" w14:textId="78BCCBE0" w:rsidR="005271A5" w:rsidRPr="00A10461" w:rsidRDefault="005271A5" w:rsidP="00423292">
      <w:pPr>
        <w:pStyle w:val="NormalWeb"/>
        <w:spacing w:line="360" w:lineRule="auto"/>
        <w:rPr>
          <w:rFonts w:ascii="Times New Roman" w:hAnsi="Times New Roman" w:cs="Times New Roman"/>
        </w:rPr>
      </w:pPr>
      <w:r w:rsidRPr="00A10461">
        <w:rPr>
          <w:rFonts w:ascii="Times New Roman" w:hAnsi="Times New Roman" w:cs="Times New Roman"/>
        </w:rPr>
        <w:t xml:space="preserve">Then </w:t>
      </w:r>
      <w:r w:rsidRPr="00D018FF">
        <w:rPr>
          <w:rFonts w:ascii="Times New Roman" w:hAnsi="Times New Roman" w:cs="Times New Roman"/>
        </w:rPr>
        <w:t>R</w:t>
      </w:r>
      <w:r w:rsidRPr="00D018FF">
        <w:rPr>
          <w:rFonts w:ascii="Times New Roman" w:hAnsi="Times New Roman" w:cs="Times New Roman"/>
          <w:vertAlign w:val="subscript"/>
        </w:rPr>
        <w:t>A</w:t>
      </w:r>
      <w:r w:rsidRPr="00D018FF">
        <w:rPr>
          <w:rFonts w:ascii="Times New Roman" w:hAnsi="Times New Roman" w:cs="Times New Roman"/>
        </w:rPr>
        <w:t xml:space="preserve"> and R</w:t>
      </w:r>
      <w:r w:rsidRPr="00D018FF">
        <w:rPr>
          <w:rFonts w:ascii="Times New Roman" w:hAnsi="Times New Roman" w:cs="Times New Roman"/>
          <w:vertAlign w:val="subscript"/>
        </w:rPr>
        <w:t>B</w:t>
      </w:r>
      <w:r w:rsidRPr="00A10461">
        <w:rPr>
          <w:rFonts w:ascii="Times New Roman" w:hAnsi="Times New Roman" w:cs="Times New Roman"/>
        </w:rPr>
        <w:t xml:space="preserve"> can be whitened into</w:t>
      </w:r>
    </w:p>
    <w:p w14:paraId="7DE638BF" w14:textId="76076F14" w:rsidR="005271A5" w:rsidRPr="00A10461" w:rsidRDefault="00C30C52" w:rsidP="00423292">
      <w:pPr>
        <w:pStyle w:val="NormalWeb"/>
        <w:spacing w:line="360" w:lineRule="auto"/>
        <w:jc w:val="right"/>
        <w:rPr>
          <w:rFonts w:ascii="Times New Roman" w:hAnsi="Times New Roman" w:cs="Times New Roman"/>
        </w:rPr>
      </w:pPr>
      <w:r>
        <w:rPr>
          <w:rFonts w:ascii="Times New Roman" w:hAnsi="Times New Roman" w:cs="Times New Roman" w:hint="eastAsia"/>
          <w:noProof/>
          <w:lang w:val="en-GB" w:eastAsia="en-GB"/>
        </w:rPr>
        <w:drawing>
          <wp:inline distT="0" distB="0" distL="0" distR="0" wp14:anchorId="217B88D8" wp14:editId="235629BD">
            <wp:extent cx="2032000" cy="330200"/>
            <wp:effectExtent l="0" t="0" r="0" b="0"/>
            <wp:docPr id="35" name="图片 3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文本&#10;&#10;描述已自动生成"/>
                    <pic:cNvPicPr/>
                  </pic:nvPicPr>
                  <pic:blipFill>
                    <a:blip r:embed="rId23">
                      <a:extLst>
                        <a:ext uri="{28A0092B-C50C-407E-A947-70E740481C1C}">
                          <a14:useLocalDpi xmlns:a14="http://schemas.microsoft.com/office/drawing/2010/main" val="0"/>
                        </a:ext>
                      </a:extLst>
                    </a:blip>
                    <a:stretch>
                      <a:fillRect/>
                    </a:stretch>
                  </pic:blipFill>
                  <pic:spPr>
                    <a:xfrm>
                      <a:off x="0" y="0"/>
                      <a:ext cx="2032000" cy="330200"/>
                    </a:xfrm>
                    <a:prstGeom prst="rect">
                      <a:avLst/>
                    </a:prstGeom>
                  </pic:spPr>
                </pic:pic>
              </a:graphicData>
            </a:graphic>
          </wp:inline>
        </w:drawing>
      </w:r>
      <w:r w:rsidR="00E33ED9">
        <w:rPr>
          <w:rFonts w:ascii="Times New Roman" w:hAnsi="Times New Roman" w:cs="Times New Roman" w:hint="eastAsia"/>
        </w:rPr>
        <w:t>（</w:t>
      </w:r>
      <w:r w:rsidR="00A10461">
        <w:rPr>
          <w:rFonts w:ascii="Times New Roman" w:hAnsi="Times New Roman" w:cs="Times New Roman" w:hint="eastAsia"/>
        </w:rPr>
        <w:t>3</w:t>
      </w:r>
      <w:r w:rsidR="00A10461">
        <w:rPr>
          <w:rFonts w:ascii="Times New Roman" w:hAnsi="Times New Roman" w:cs="Times New Roman"/>
        </w:rPr>
        <w:t>.22</w:t>
      </w:r>
      <w:r w:rsidR="00E33ED9">
        <w:rPr>
          <w:rFonts w:ascii="Times New Roman" w:hAnsi="Times New Roman" w:cs="Times New Roman" w:hint="eastAsia"/>
        </w:rPr>
        <w:t>）</w:t>
      </w:r>
    </w:p>
    <w:p w14:paraId="621361DF" w14:textId="77777777" w:rsidR="005271A5" w:rsidRPr="00A10461" w:rsidRDefault="005271A5" w:rsidP="00423292">
      <w:pPr>
        <w:pStyle w:val="NormalWeb"/>
        <w:spacing w:line="360" w:lineRule="auto"/>
        <w:rPr>
          <w:rFonts w:ascii="Times New Roman" w:hAnsi="Times New Roman" w:cs="Times New Roman"/>
        </w:rPr>
      </w:pPr>
      <w:r w:rsidRPr="00A10461">
        <w:rPr>
          <w:rFonts w:ascii="Times New Roman" w:hAnsi="Times New Roman" w:cs="Times New Roman"/>
        </w:rPr>
        <w:t>And S</w:t>
      </w:r>
      <w:r w:rsidRPr="00EB12E1">
        <w:rPr>
          <w:rFonts w:ascii="Times New Roman" w:hAnsi="Times New Roman" w:cs="Times New Roman"/>
          <w:vertAlign w:val="subscript"/>
        </w:rPr>
        <w:t>A</w:t>
      </w:r>
      <w:r w:rsidRPr="00A10461">
        <w:rPr>
          <w:rFonts w:ascii="Times New Roman" w:hAnsi="Times New Roman" w:cs="Times New Roman"/>
        </w:rPr>
        <w:t xml:space="preserve"> and S</w:t>
      </w:r>
      <w:r w:rsidRPr="00EB12E1">
        <w:rPr>
          <w:rFonts w:ascii="Times New Roman" w:hAnsi="Times New Roman" w:cs="Times New Roman"/>
          <w:vertAlign w:val="subscript"/>
        </w:rPr>
        <w:t>B</w:t>
      </w:r>
      <w:r w:rsidRPr="00A10461">
        <w:rPr>
          <w:rFonts w:ascii="Times New Roman" w:hAnsi="Times New Roman" w:cs="Times New Roman"/>
        </w:rPr>
        <w:t xml:space="preserve"> have the following two properties</w:t>
      </w:r>
    </w:p>
    <w:p w14:paraId="401E6BCB" w14:textId="7F256173" w:rsidR="005271A5" w:rsidRPr="00A10461" w:rsidRDefault="005271A5" w:rsidP="00423292">
      <w:pPr>
        <w:pStyle w:val="NormalWeb"/>
        <w:numPr>
          <w:ilvl w:val="0"/>
          <w:numId w:val="14"/>
        </w:numPr>
        <w:spacing w:line="360" w:lineRule="auto"/>
        <w:rPr>
          <w:rFonts w:ascii="Times New Roman" w:hAnsi="Times New Roman" w:cs="Times New Roman"/>
        </w:rPr>
      </w:pPr>
      <w:r w:rsidRPr="00A10461">
        <w:rPr>
          <w:rFonts w:ascii="Times New Roman" w:hAnsi="Times New Roman" w:cs="Times New Roman"/>
        </w:rPr>
        <w:t>S</w:t>
      </w:r>
      <w:r w:rsidRPr="00EB12E1">
        <w:rPr>
          <w:rFonts w:ascii="Times New Roman" w:hAnsi="Times New Roman" w:cs="Times New Roman"/>
          <w:vertAlign w:val="subscript"/>
        </w:rPr>
        <w:t>A</w:t>
      </w:r>
      <w:r w:rsidRPr="00A10461">
        <w:rPr>
          <w:rFonts w:ascii="Times New Roman" w:hAnsi="Times New Roman" w:cs="Times New Roman"/>
        </w:rPr>
        <w:t xml:space="preserve"> and S</w:t>
      </w:r>
      <w:r w:rsidRPr="00EB12E1">
        <w:rPr>
          <w:rFonts w:ascii="Times New Roman" w:hAnsi="Times New Roman" w:cs="Times New Roman"/>
          <w:vertAlign w:val="subscript"/>
        </w:rPr>
        <w:t>B</w:t>
      </w:r>
      <w:r w:rsidRPr="00A10461">
        <w:rPr>
          <w:rFonts w:ascii="Times New Roman" w:hAnsi="Times New Roman" w:cs="Times New Roman"/>
        </w:rPr>
        <w:t xml:space="preserve"> have a common feature vector:</w:t>
      </w:r>
    </w:p>
    <w:p w14:paraId="70E8BD1F" w14:textId="303007E4" w:rsidR="005271A5" w:rsidRPr="00A10461" w:rsidRDefault="00C30C52" w:rsidP="00423292">
      <w:pPr>
        <w:pStyle w:val="NormalWeb"/>
        <w:spacing w:line="360" w:lineRule="auto"/>
        <w:ind w:left="600"/>
        <w:jc w:val="right"/>
        <w:rPr>
          <w:rFonts w:ascii="Times New Roman" w:hAnsi="Times New Roman" w:cs="Times New Roman"/>
        </w:rPr>
      </w:pPr>
      <w:r>
        <w:rPr>
          <w:rFonts w:ascii="Times New Roman" w:hAnsi="Times New Roman" w:cs="Times New Roman" w:hint="eastAsia"/>
          <w:noProof/>
          <w:lang w:val="en-GB" w:eastAsia="en-GB"/>
        </w:rPr>
        <w:drawing>
          <wp:inline distT="0" distB="0" distL="0" distR="0" wp14:anchorId="146AEAFF" wp14:editId="1939381D">
            <wp:extent cx="2286000" cy="368300"/>
            <wp:effectExtent l="0" t="0" r="0" b="0"/>
            <wp:docPr id="36" name="图片 3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文本&#10;&#10;描述已自动生成"/>
                    <pic:cNvPicPr/>
                  </pic:nvPicPr>
                  <pic:blipFill>
                    <a:blip r:embed="rId24">
                      <a:extLst>
                        <a:ext uri="{28A0092B-C50C-407E-A947-70E740481C1C}">
                          <a14:useLocalDpi xmlns:a14="http://schemas.microsoft.com/office/drawing/2010/main" val="0"/>
                        </a:ext>
                      </a:extLst>
                    </a:blip>
                    <a:stretch>
                      <a:fillRect/>
                    </a:stretch>
                  </pic:blipFill>
                  <pic:spPr>
                    <a:xfrm>
                      <a:off x="0" y="0"/>
                      <a:ext cx="2286000" cy="368300"/>
                    </a:xfrm>
                    <a:prstGeom prst="rect">
                      <a:avLst/>
                    </a:prstGeom>
                  </pic:spPr>
                </pic:pic>
              </a:graphicData>
            </a:graphic>
          </wp:inline>
        </w:drawing>
      </w:r>
      <w:r w:rsidR="00E33ED9">
        <w:rPr>
          <w:rFonts w:ascii="Times New Roman" w:hAnsi="Times New Roman" w:cs="Times New Roman" w:hint="eastAsia"/>
        </w:rPr>
        <w:t>（</w:t>
      </w:r>
      <w:r w:rsidR="00A10461">
        <w:rPr>
          <w:rFonts w:ascii="Times New Roman" w:hAnsi="Times New Roman" w:cs="Times New Roman" w:hint="eastAsia"/>
        </w:rPr>
        <w:t>3</w:t>
      </w:r>
      <w:r w:rsidR="00A10461">
        <w:rPr>
          <w:rFonts w:ascii="Times New Roman" w:hAnsi="Times New Roman" w:cs="Times New Roman"/>
        </w:rPr>
        <w:t>.23</w:t>
      </w:r>
      <w:r w:rsidR="00E33ED9">
        <w:rPr>
          <w:rFonts w:ascii="Times New Roman" w:hAnsi="Times New Roman" w:cs="Times New Roman" w:hint="eastAsia"/>
        </w:rPr>
        <w:t>）</w:t>
      </w:r>
    </w:p>
    <w:p w14:paraId="04938FC4" w14:textId="5E803DCA" w:rsidR="005271A5" w:rsidRPr="00A10461" w:rsidRDefault="005271A5" w:rsidP="00423292">
      <w:pPr>
        <w:pStyle w:val="NormalWeb"/>
        <w:numPr>
          <w:ilvl w:val="0"/>
          <w:numId w:val="14"/>
        </w:numPr>
        <w:spacing w:line="360" w:lineRule="auto"/>
        <w:rPr>
          <w:rFonts w:ascii="Times New Roman" w:hAnsi="Times New Roman" w:cs="Times New Roman"/>
        </w:rPr>
      </w:pPr>
      <w:r w:rsidRPr="00A10461">
        <w:rPr>
          <w:rFonts w:ascii="Times New Roman" w:hAnsi="Times New Roman" w:cs="Times New Roman"/>
        </w:rPr>
        <w:t>(2) The sum of eigenvalues ​​corresponding to S</w:t>
      </w:r>
      <w:r w:rsidRPr="00EB12E1">
        <w:rPr>
          <w:rFonts w:ascii="Times New Roman" w:hAnsi="Times New Roman" w:cs="Times New Roman"/>
          <w:vertAlign w:val="subscript"/>
        </w:rPr>
        <w:t>A</w:t>
      </w:r>
      <w:r w:rsidRPr="00A10461">
        <w:rPr>
          <w:rFonts w:ascii="Times New Roman" w:hAnsi="Times New Roman" w:cs="Times New Roman"/>
        </w:rPr>
        <w:t xml:space="preserve"> and S</w:t>
      </w:r>
      <w:r w:rsidRPr="00EB12E1">
        <w:rPr>
          <w:rFonts w:ascii="Times New Roman" w:hAnsi="Times New Roman" w:cs="Times New Roman"/>
          <w:vertAlign w:val="subscript"/>
        </w:rPr>
        <w:t>B</w:t>
      </w:r>
      <w:r w:rsidRPr="00A10461">
        <w:rPr>
          <w:rFonts w:ascii="Times New Roman" w:hAnsi="Times New Roman" w:cs="Times New Roman"/>
        </w:rPr>
        <w:t xml:space="preserve"> is always 1, that is</w:t>
      </w:r>
      <w:r w:rsidRPr="00A10461">
        <w:rPr>
          <w:rFonts w:ascii="Times New Roman" w:hAnsi="Times New Roman" w:cs="Times New Roman"/>
        </w:rPr>
        <w:t>：</w:t>
      </w:r>
    </w:p>
    <w:p w14:paraId="45CA3C16" w14:textId="02C724AA" w:rsidR="005271A5" w:rsidRPr="00A10461" w:rsidRDefault="00C30C52" w:rsidP="00423292">
      <w:pPr>
        <w:pStyle w:val="ListParagraph"/>
        <w:spacing w:line="360" w:lineRule="auto"/>
        <w:jc w:val="right"/>
        <w:rPr>
          <w:rFonts w:ascii="Times New Roman" w:hAnsi="Times New Roman" w:cs="Times New Roman"/>
        </w:rPr>
      </w:pPr>
      <w:r>
        <w:rPr>
          <w:rFonts w:ascii="Times New Roman" w:hAnsi="Times New Roman" w:cs="Times New Roman" w:hint="eastAsia"/>
          <w:noProof/>
          <w:lang w:val="en-GB" w:eastAsia="en-GB"/>
        </w:rPr>
        <w:drawing>
          <wp:inline distT="0" distB="0" distL="0" distR="0" wp14:anchorId="24857099" wp14:editId="01E577EB">
            <wp:extent cx="1257300" cy="368300"/>
            <wp:effectExtent l="0" t="0" r="0" b="0"/>
            <wp:docPr id="37" name="图片 37" descr="手表的卡通人物&#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手表的卡通人物&#10;&#10;中度可信度描述已自动生成"/>
                    <pic:cNvPicPr/>
                  </pic:nvPicPr>
                  <pic:blipFill>
                    <a:blip r:embed="rId25">
                      <a:extLst>
                        <a:ext uri="{28A0092B-C50C-407E-A947-70E740481C1C}">
                          <a14:useLocalDpi xmlns:a14="http://schemas.microsoft.com/office/drawing/2010/main" val="0"/>
                        </a:ext>
                      </a:extLst>
                    </a:blip>
                    <a:stretch>
                      <a:fillRect/>
                    </a:stretch>
                  </pic:blipFill>
                  <pic:spPr>
                    <a:xfrm>
                      <a:off x="0" y="0"/>
                      <a:ext cx="1257300" cy="368300"/>
                    </a:xfrm>
                    <a:prstGeom prst="rect">
                      <a:avLst/>
                    </a:prstGeom>
                  </pic:spPr>
                </pic:pic>
              </a:graphicData>
            </a:graphic>
          </wp:inline>
        </w:drawing>
      </w:r>
      <w:r w:rsidR="00E33ED9">
        <w:rPr>
          <w:rFonts w:ascii="Times New Roman" w:hAnsi="Times New Roman" w:cs="Times New Roman" w:hint="eastAsia"/>
        </w:rPr>
        <w:t>（</w:t>
      </w:r>
      <w:r w:rsidR="00A10461">
        <w:rPr>
          <w:rFonts w:ascii="Times New Roman" w:hAnsi="Times New Roman" w:cs="Times New Roman" w:hint="eastAsia"/>
        </w:rPr>
        <w:t>3</w:t>
      </w:r>
      <w:r w:rsidR="00A10461">
        <w:rPr>
          <w:rFonts w:ascii="Times New Roman" w:hAnsi="Times New Roman" w:cs="Times New Roman"/>
        </w:rPr>
        <w:t>.24</w:t>
      </w:r>
      <w:r w:rsidR="00E33ED9">
        <w:rPr>
          <w:rFonts w:ascii="Times New Roman" w:hAnsi="Times New Roman" w:cs="Times New Roman" w:hint="eastAsia"/>
        </w:rPr>
        <w:t>）</w:t>
      </w:r>
    </w:p>
    <w:p w14:paraId="78CF5A5B" w14:textId="63C9F29E" w:rsidR="005271A5" w:rsidRPr="00A10461" w:rsidRDefault="005271A5" w:rsidP="00423292">
      <w:pPr>
        <w:pStyle w:val="NormalWeb"/>
        <w:spacing w:line="360" w:lineRule="auto"/>
        <w:ind w:left="600"/>
        <w:rPr>
          <w:rFonts w:ascii="Times New Roman" w:hAnsi="Times New Roman" w:cs="Times New Roman"/>
        </w:rPr>
      </w:pPr>
      <w:r w:rsidRPr="00A10461">
        <w:rPr>
          <w:rFonts w:ascii="Times New Roman" w:hAnsi="Times New Roman" w:cs="Times New Roman"/>
        </w:rPr>
        <w:t>This means that for the same eigenvector, the largest eigenvalue in S</w:t>
      </w:r>
      <w:r w:rsidRPr="00EB12E1">
        <w:rPr>
          <w:rFonts w:ascii="Times New Roman" w:hAnsi="Times New Roman" w:cs="Times New Roman"/>
          <w:vertAlign w:val="subscript"/>
        </w:rPr>
        <w:t>A</w:t>
      </w:r>
      <w:r w:rsidRPr="00A10461">
        <w:rPr>
          <w:rFonts w:ascii="Times New Roman" w:hAnsi="Times New Roman" w:cs="Times New Roman"/>
        </w:rPr>
        <w:t xml:space="preserve"> will make S</w:t>
      </w:r>
      <w:r w:rsidRPr="00EB12E1">
        <w:rPr>
          <w:rFonts w:ascii="Times New Roman" w:hAnsi="Times New Roman" w:cs="Times New Roman"/>
          <w:vertAlign w:val="subscript"/>
        </w:rPr>
        <w:t>B</w:t>
      </w:r>
      <w:r w:rsidRPr="00A10461">
        <w:rPr>
          <w:rFonts w:ascii="Times New Roman" w:hAnsi="Times New Roman" w:cs="Times New Roman"/>
        </w:rPr>
        <w:t xml:space="preserve"> correspond to a small eigenvalue; conversely, the largest eigenvalue in S</w:t>
      </w:r>
      <w:r w:rsidRPr="00EB12E1">
        <w:rPr>
          <w:rFonts w:ascii="Times New Roman" w:hAnsi="Times New Roman" w:cs="Times New Roman"/>
          <w:vertAlign w:val="subscript"/>
        </w:rPr>
        <w:t>B</w:t>
      </w:r>
      <w:r w:rsidRPr="00A10461">
        <w:rPr>
          <w:rFonts w:ascii="Times New Roman" w:hAnsi="Times New Roman" w:cs="Times New Roman"/>
        </w:rPr>
        <w:t xml:space="preserve"> will make S</w:t>
      </w:r>
      <w:r w:rsidRPr="00EB12E1">
        <w:rPr>
          <w:rFonts w:ascii="Times New Roman" w:hAnsi="Times New Roman" w:cs="Times New Roman"/>
          <w:vertAlign w:val="subscript"/>
        </w:rPr>
        <w:t>A</w:t>
      </w:r>
      <w:r w:rsidRPr="00A10461">
        <w:rPr>
          <w:rFonts w:ascii="Times New Roman" w:hAnsi="Times New Roman" w:cs="Times New Roman"/>
        </w:rPr>
        <w:t xml:space="preserve"> correspond to the smallest eigenvalue. If the eigenvalues ​​in S</w:t>
      </w:r>
      <w:r w:rsidRPr="00EB12E1">
        <w:rPr>
          <w:rFonts w:ascii="Times New Roman" w:hAnsi="Times New Roman" w:cs="Times New Roman"/>
          <w:vertAlign w:val="subscript"/>
        </w:rPr>
        <w:t>A</w:t>
      </w:r>
      <w:r w:rsidRPr="00A10461">
        <w:rPr>
          <w:rFonts w:ascii="Times New Roman" w:hAnsi="Times New Roman" w:cs="Times New Roman"/>
        </w:rPr>
        <w:t xml:space="preserve"> are arranged in descending order and the eigenvectors are adjusted accordingly, the corresponding eigenvalues ​​in S</w:t>
      </w:r>
      <w:r w:rsidRPr="00EB12E1">
        <w:rPr>
          <w:rFonts w:ascii="Times New Roman" w:hAnsi="Times New Roman" w:cs="Times New Roman"/>
          <w:vertAlign w:val="subscript"/>
        </w:rPr>
        <w:t>B</w:t>
      </w:r>
      <w:r w:rsidRPr="00A10461">
        <w:rPr>
          <w:rFonts w:ascii="Times New Roman" w:hAnsi="Times New Roman" w:cs="Times New Roman"/>
        </w:rPr>
        <w:t xml:space="preserve"> can be arranged in ascending order. Assuming that X</w:t>
      </w:r>
      <w:r w:rsidRPr="00EB12E1">
        <w:rPr>
          <w:rFonts w:ascii="Times New Roman" w:hAnsi="Times New Roman" w:cs="Times New Roman"/>
          <w:vertAlign w:val="subscript"/>
        </w:rPr>
        <w:t>A</w:t>
      </w:r>
      <w:r w:rsidRPr="00A10461">
        <w:rPr>
          <w:rFonts w:ascii="Times New Roman" w:hAnsi="Times New Roman" w:cs="Times New Roman"/>
        </w:rPr>
        <w:t xml:space="preserve"> and X</w:t>
      </w:r>
      <w:r w:rsidRPr="00EB12E1">
        <w:rPr>
          <w:rFonts w:ascii="Times New Roman" w:hAnsi="Times New Roman" w:cs="Times New Roman"/>
          <w:vertAlign w:val="subscript"/>
        </w:rPr>
        <w:t>B</w:t>
      </w:r>
      <w:r w:rsidRPr="00A10461">
        <w:rPr>
          <w:rFonts w:ascii="Times New Roman" w:hAnsi="Times New Roman" w:cs="Times New Roman"/>
        </w:rPr>
        <w:t xml:space="preserve"> strictly satisfy the model of formula (3.17), the form of ∑</w:t>
      </w:r>
      <w:r w:rsidRPr="00EB12E1">
        <w:rPr>
          <w:rFonts w:ascii="Times New Roman" w:hAnsi="Times New Roman" w:cs="Times New Roman"/>
          <w:vertAlign w:val="subscript"/>
        </w:rPr>
        <w:t>A</w:t>
      </w:r>
      <w:r w:rsidRPr="00A10461">
        <w:rPr>
          <w:rFonts w:ascii="Times New Roman" w:hAnsi="Times New Roman" w:cs="Times New Roman"/>
        </w:rPr>
        <w:t xml:space="preserve"> and ∑</w:t>
      </w:r>
      <w:r w:rsidRPr="00EB12E1">
        <w:rPr>
          <w:rFonts w:ascii="Times New Roman" w:hAnsi="Times New Roman" w:cs="Times New Roman"/>
          <w:vertAlign w:val="subscript"/>
        </w:rPr>
        <w:t>B</w:t>
      </w:r>
      <w:r w:rsidRPr="00A10461">
        <w:rPr>
          <w:rFonts w:ascii="Times New Roman" w:hAnsi="Times New Roman" w:cs="Times New Roman"/>
        </w:rPr>
        <w:t xml:space="preserve"> is as follows:</w:t>
      </w:r>
    </w:p>
    <w:p w14:paraId="556D7B34" w14:textId="1DD68AAE" w:rsidR="005271A5" w:rsidRPr="00A10461" w:rsidRDefault="00C30C52" w:rsidP="00423292">
      <w:pPr>
        <w:pStyle w:val="NormalWeb"/>
        <w:spacing w:line="360" w:lineRule="auto"/>
        <w:ind w:left="600"/>
        <w:jc w:val="right"/>
        <w:rPr>
          <w:rFonts w:ascii="Times New Roman" w:hAnsi="Times New Roman" w:cs="Times New Roman"/>
        </w:rPr>
      </w:pPr>
      <w:r>
        <w:rPr>
          <w:rFonts w:ascii="Times New Roman" w:hAnsi="Times New Roman" w:cs="Times New Roman"/>
          <w:noProof/>
          <w:lang w:val="en-GB" w:eastAsia="en-GB"/>
        </w:rPr>
        <w:lastRenderedPageBreak/>
        <w:drawing>
          <wp:inline distT="0" distB="0" distL="0" distR="0" wp14:anchorId="5B88FDA8" wp14:editId="64CC268E">
            <wp:extent cx="2794000" cy="2590800"/>
            <wp:effectExtent l="0" t="0" r="0" b="0"/>
            <wp:docPr id="38" name="图片 3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图示&#10;&#10;描述已自动生成"/>
                    <pic:cNvPicPr/>
                  </pic:nvPicPr>
                  <pic:blipFill>
                    <a:blip r:embed="rId26">
                      <a:extLst>
                        <a:ext uri="{28A0092B-C50C-407E-A947-70E740481C1C}">
                          <a14:useLocalDpi xmlns:a14="http://schemas.microsoft.com/office/drawing/2010/main" val="0"/>
                        </a:ext>
                      </a:extLst>
                    </a:blip>
                    <a:stretch>
                      <a:fillRect/>
                    </a:stretch>
                  </pic:blipFill>
                  <pic:spPr>
                    <a:xfrm>
                      <a:off x="0" y="0"/>
                      <a:ext cx="2794000" cy="2590800"/>
                    </a:xfrm>
                    <a:prstGeom prst="rect">
                      <a:avLst/>
                    </a:prstGeom>
                  </pic:spPr>
                </pic:pic>
              </a:graphicData>
            </a:graphic>
          </wp:inline>
        </w:drawing>
      </w:r>
      <w:r w:rsidR="00E33ED9">
        <w:rPr>
          <w:rFonts w:ascii="Times New Roman" w:hAnsi="Times New Roman" w:cs="Times New Roman" w:hint="eastAsia"/>
        </w:rPr>
        <w:t>（</w:t>
      </w:r>
      <w:r w:rsidR="005271A5" w:rsidRPr="00A10461">
        <w:rPr>
          <w:rFonts w:ascii="Times New Roman" w:hAnsi="Times New Roman" w:cs="Times New Roman"/>
        </w:rPr>
        <w:t>3.25</w:t>
      </w:r>
      <w:r w:rsidR="00E33ED9">
        <w:rPr>
          <w:rFonts w:ascii="Times New Roman" w:hAnsi="Times New Roman" w:cs="Times New Roman" w:hint="eastAsia"/>
        </w:rPr>
        <w:t>）</w:t>
      </w:r>
    </w:p>
    <w:p w14:paraId="7DE8E1AB" w14:textId="34021D4E" w:rsidR="005271A5" w:rsidRPr="00A10461" w:rsidRDefault="00C30C52" w:rsidP="00423292">
      <w:pPr>
        <w:pStyle w:val="NormalWeb"/>
        <w:spacing w:line="360" w:lineRule="auto"/>
        <w:ind w:left="600"/>
        <w:jc w:val="right"/>
        <w:rPr>
          <w:rFonts w:ascii="Times New Roman" w:hAnsi="Times New Roman" w:cs="Times New Roman"/>
        </w:rPr>
      </w:pPr>
      <w:r>
        <w:rPr>
          <w:rFonts w:ascii="Times New Roman" w:hAnsi="Times New Roman" w:cs="Times New Roman"/>
          <w:noProof/>
          <w:lang w:val="en-GB" w:eastAsia="en-GB"/>
        </w:rPr>
        <w:drawing>
          <wp:inline distT="0" distB="0" distL="0" distR="0" wp14:anchorId="53ED6419" wp14:editId="2A105624">
            <wp:extent cx="2565400" cy="2362200"/>
            <wp:effectExtent l="0" t="0" r="0" b="0"/>
            <wp:docPr id="39" name="图片 3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图示&#10;&#10;描述已自动生成"/>
                    <pic:cNvPicPr/>
                  </pic:nvPicPr>
                  <pic:blipFill>
                    <a:blip r:embed="rId27">
                      <a:extLst>
                        <a:ext uri="{28A0092B-C50C-407E-A947-70E740481C1C}">
                          <a14:useLocalDpi xmlns:a14="http://schemas.microsoft.com/office/drawing/2010/main" val="0"/>
                        </a:ext>
                      </a:extLst>
                    </a:blip>
                    <a:stretch>
                      <a:fillRect/>
                    </a:stretch>
                  </pic:blipFill>
                  <pic:spPr>
                    <a:xfrm>
                      <a:off x="0" y="0"/>
                      <a:ext cx="2565400" cy="2362200"/>
                    </a:xfrm>
                    <a:prstGeom prst="rect">
                      <a:avLst/>
                    </a:prstGeom>
                  </pic:spPr>
                </pic:pic>
              </a:graphicData>
            </a:graphic>
          </wp:inline>
        </w:drawing>
      </w:r>
      <w:r w:rsidR="00E33ED9">
        <w:rPr>
          <w:rFonts w:ascii="Times New Roman" w:hAnsi="Times New Roman" w:cs="Times New Roman" w:hint="eastAsia"/>
        </w:rPr>
        <w:t>（</w:t>
      </w:r>
      <w:r w:rsidR="005271A5" w:rsidRPr="00A10461">
        <w:rPr>
          <w:rFonts w:ascii="Times New Roman" w:hAnsi="Times New Roman" w:cs="Times New Roman"/>
        </w:rPr>
        <w:t>3.26</w:t>
      </w:r>
      <w:r w:rsidR="00E33ED9">
        <w:rPr>
          <w:rFonts w:ascii="Times New Roman" w:hAnsi="Times New Roman" w:cs="Times New Roman" w:hint="eastAsia"/>
        </w:rPr>
        <w:t>）</w:t>
      </w:r>
    </w:p>
    <w:p w14:paraId="3CFE0B8C" w14:textId="4B3F7ABE" w:rsidR="005271A5" w:rsidRPr="00D018FF" w:rsidRDefault="00D018FF" w:rsidP="00423292">
      <w:pPr>
        <w:pStyle w:val="NormalWeb"/>
        <w:spacing w:line="360" w:lineRule="auto"/>
        <w:rPr>
          <w:rFonts w:ascii="Times New Roman" w:hAnsi="Times New Roman" w:cs="Times New Roman"/>
        </w:rPr>
      </w:pPr>
      <w:r w:rsidRPr="00D018FF">
        <w:rPr>
          <w:rFonts w:ascii="Times New Roman" w:hAnsi="Times New Roman" w:cs="Times New Roman"/>
        </w:rPr>
        <w:t>First, Σ</w:t>
      </w:r>
      <w:r w:rsidRPr="00D018FF">
        <w:rPr>
          <w:rFonts w:ascii="Times New Roman" w:hAnsi="Times New Roman" w:cs="Times New Roman"/>
          <w:vertAlign w:val="subscript"/>
        </w:rPr>
        <w:t>A</w:t>
      </w:r>
      <w:r w:rsidRPr="00D018FF">
        <w:rPr>
          <w:rFonts w:ascii="Times New Roman" w:hAnsi="Times New Roman" w:cs="Times New Roman"/>
        </w:rPr>
        <w:t xml:space="preserve"> and Σ</w:t>
      </w:r>
      <w:r w:rsidRPr="00D018FF">
        <w:rPr>
          <w:rFonts w:ascii="Times New Roman" w:hAnsi="Times New Roman" w:cs="Times New Roman"/>
          <w:vertAlign w:val="subscript"/>
        </w:rPr>
        <w:t>B</w:t>
      </w:r>
      <w:r w:rsidRPr="00D018FF">
        <w:rPr>
          <w:rFonts w:ascii="Times New Roman" w:hAnsi="Times New Roman" w:cs="Times New Roman"/>
        </w:rPr>
        <w:t xml:space="preserve"> are sorted. Based on the difference between the first m</w:t>
      </w:r>
      <w:r w:rsidRPr="00D018FF">
        <w:rPr>
          <w:rFonts w:ascii="Times New Roman" w:hAnsi="Times New Roman" w:cs="Times New Roman"/>
          <w:vertAlign w:val="subscript"/>
        </w:rPr>
        <w:t>b</w:t>
      </w:r>
      <w:r w:rsidRPr="00D018FF">
        <w:rPr>
          <w:rFonts w:ascii="Times New Roman" w:hAnsi="Times New Roman" w:cs="Times New Roman"/>
        </w:rPr>
        <w:t xml:space="preserve"> and last m</w:t>
      </w:r>
      <w:r w:rsidRPr="00D018FF">
        <w:rPr>
          <w:rFonts w:ascii="Times New Roman" w:hAnsi="Times New Roman" w:cs="Times New Roman"/>
          <w:vertAlign w:val="subscript"/>
        </w:rPr>
        <w:t>b</w:t>
      </w:r>
      <w:r w:rsidRPr="00D018FF">
        <w:rPr>
          <w:rFonts w:ascii="Times New Roman" w:hAnsi="Times New Roman" w:cs="Times New Roman"/>
        </w:rPr>
        <w:t xml:space="preserve"> feature values, the data can be classified into two types. Based this principle, a common spatial domain projection matrix can be designed. </w:t>
      </w:r>
    </w:p>
    <w:p w14:paraId="2D74823A" w14:textId="62A1C6EA" w:rsidR="005271A5" w:rsidRPr="00A10461" w:rsidRDefault="00C30C52" w:rsidP="00423292">
      <w:pPr>
        <w:pStyle w:val="NormalWeb"/>
        <w:spacing w:line="360" w:lineRule="auto"/>
        <w:ind w:left="600"/>
        <w:jc w:val="right"/>
        <w:rPr>
          <w:rFonts w:ascii="Times New Roman" w:hAnsi="Times New Roman" w:cs="Times New Roman"/>
        </w:rPr>
      </w:pPr>
      <w:r>
        <w:rPr>
          <w:rFonts w:ascii="Times New Roman" w:hAnsi="Times New Roman" w:cs="Times New Roman"/>
          <w:noProof/>
          <w:lang w:val="en-GB" w:eastAsia="en-GB"/>
        </w:rPr>
        <w:drawing>
          <wp:inline distT="0" distB="0" distL="0" distR="0" wp14:anchorId="73F7DBBD" wp14:editId="0BE89E8D">
            <wp:extent cx="977900" cy="330200"/>
            <wp:effectExtent l="0" t="0" r="0" b="0"/>
            <wp:docPr id="40" name="图片 40"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文本&#10;&#10;中度可信度描述已自动生成"/>
                    <pic:cNvPicPr/>
                  </pic:nvPicPr>
                  <pic:blipFill>
                    <a:blip r:embed="rId28">
                      <a:extLst>
                        <a:ext uri="{28A0092B-C50C-407E-A947-70E740481C1C}">
                          <a14:useLocalDpi xmlns:a14="http://schemas.microsoft.com/office/drawing/2010/main" val="0"/>
                        </a:ext>
                      </a:extLst>
                    </a:blip>
                    <a:stretch>
                      <a:fillRect/>
                    </a:stretch>
                  </pic:blipFill>
                  <pic:spPr>
                    <a:xfrm>
                      <a:off x="0" y="0"/>
                      <a:ext cx="977900" cy="330200"/>
                    </a:xfrm>
                    <a:prstGeom prst="rect">
                      <a:avLst/>
                    </a:prstGeom>
                  </pic:spPr>
                </pic:pic>
              </a:graphicData>
            </a:graphic>
          </wp:inline>
        </w:drawing>
      </w:r>
      <w:r w:rsidR="00E33ED9">
        <w:rPr>
          <w:rFonts w:ascii="Times New Roman" w:hAnsi="Times New Roman" w:cs="Times New Roman" w:hint="eastAsia"/>
        </w:rPr>
        <w:t>（</w:t>
      </w:r>
      <w:r w:rsidR="00974FBE" w:rsidRPr="00A10461">
        <w:rPr>
          <w:rFonts w:ascii="Times New Roman" w:hAnsi="Times New Roman" w:cs="Times New Roman"/>
        </w:rPr>
        <w:t>3.27</w:t>
      </w:r>
      <w:r w:rsidR="00E33ED9">
        <w:rPr>
          <w:rFonts w:ascii="Times New Roman" w:hAnsi="Times New Roman" w:cs="Times New Roman" w:hint="eastAsia"/>
        </w:rPr>
        <w:t>）</w:t>
      </w:r>
    </w:p>
    <w:p w14:paraId="46AC78AD" w14:textId="61507AA9" w:rsidR="00974FBE" w:rsidRPr="00EB12E1" w:rsidRDefault="00974FBE" w:rsidP="00423292">
      <w:pPr>
        <w:pStyle w:val="NormalWeb"/>
        <w:spacing w:line="360" w:lineRule="auto"/>
        <w:rPr>
          <w:rFonts w:ascii="Times New Roman" w:hAnsi="Times New Roman" w:cs="Times New Roman"/>
        </w:rPr>
      </w:pPr>
      <w:r w:rsidRPr="00EB12E1">
        <w:rPr>
          <w:rFonts w:ascii="Times New Roman" w:hAnsi="Times New Roman" w:cs="Times New Roman"/>
        </w:rPr>
        <w:t>If the first m</w:t>
      </w:r>
      <w:r w:rsidRPr="00EB12E1">
        <w:rPr>
          <w:rFonts w:ascii="Times New Roman" w:hAnsi="Times New Roman" w:cs="Times New Roman"/>
          <w:vertAlign w:val="subscript"/>
        </w:rPr>
        <w:t>a</w:t>
      </w:r>
      <w:r w:rsidRPr="00EB12E1">
        <w:rPr>
          <w:rFonts w:ascii="Times New Roman" w:hAnsi="Times New Roman" w:cs="Times New Roman"/>
        </w:rPr>
        <w:t xml:space="preserve"> rows and the last m</w:t>
      </w:r>
      <w:r w:rsidRPr="00EB12E1">
        <w:rPr>
          <w:rFonts w:ascii="Times New Roman" w:hAnsi="Times New Roman" w:cs="Times New Roman"/>
          <w:vertAlign w:val="subscript"/>
        </w:rPr>
        <w:t xml:space="preserve">b </w:t>
      </w:r>
      <w:r w:rsidRPr="00EB12E1">
        <w:rPr>
          <w:rFonts w:ascii="Times New Roman" w:hAnsi="Times New Roman" w:cs="Times New Roman"/>
        </w:rPr>
        <w:t>rows of the eigenvector U arranged in the order of eigenvalue size are selected to form a new eigenvector U, a simplified co-space projection matrix is ​​</w:t>
      </w:r>
      <w:r w:rsidR="002C38BA" w:rsidRPr="00EB12E1">
        <w:rPr>
          <w:rFonts w:ascii="Times New Roman" w:hAnsi="Times New Roman" w:cs="Times New Roman"/>
        </w:rPr>
        <w:t>obtained:</w:t>
      </w:r>
    </w:p>
    <w:p w14:paraId="533F8A9D" w14:textId="5984CBBE" w:rsidR="00974FBE" w:rsidRPr="00A10461" w:rsidRDefault="00C30C52" w:rsidP="00423292">
      <w:pPr>
        <w:pStyle w:val="NormalWeb"/>
        <w:spacing w:line="360" w:lineRule="auto"/>
        <w:jc w:val="right"/>
        <w:rPr>
          <w:rFonts w:ascii="Times New Roman" w:hAnsi="Times New Roman" w:cs="Times New Roman"/>
          <w:sz w:val="20"/>
          <w:szCs w:val="20"/>
        </w:rPr>
      </w:pPr>
      <w:r>
        <w:rPr>
          <w:rFonts w:ascii="Times New Roman" w:hAnsi="Times New Roman" w:cs="Times New Roman"/>
          <w:noProof/>
          <w:sz w:val="20"/>
          <w:szCs w:val="20"/>
          <w:lang w:val="en-GB" w:eastAsia="en-GB"/>
        </w:rPr>
        <w:drawing>
          <wp:inline distT="0" distB="0" distL="0" distR="0" wp14:anchorId="147C28BB" wp14:editId="1EAE44CC">
            <wp:extent cx="939800" cy="2921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pic:nvPicPr>
                  <pic:blipFill>
                    <a:blip r:embed="rId29">
                      <a:extLst>
                        <a:ext uri="{28A0092B-C50C-407E-A947-70E740481C1C}">
                          <a14:useLocalDpi xmlns:a14="http://schemas.microsoft.com/office/drawing/2010/main" val="0"/>
                        </a:ext>
                      </a:extLst>
                    </a:blip>
                    <a:stretch>
                      <a:fillRect/>
                    </a:stretch>
                  </pic:blipFill>
                  <pic:spPr>
                    <a:xfrm>
                      <a:off x="0" y="0"/>
                      <a:ext cx="939800" cy="292100"/>
                    </a:xfrm>
                    <a:prstGeom prst="rect">
                      <a:avLst/>
                    </a:prstGeom>
                  </pic:spPr>
                </pic:pic>
              </a:graphicData>
            </a:graphic>
          </wp:inline>
        </w:drawing>
      </w:r>
      <w:r w:rsidR="00E33ED9">
        <w:rPr>
          <w:rFonts w:ascii="Times New Roman" w:hAnsi="Times New Roman" w:cs="Times New Roman" w:hint="eastAsia"/>
          <w:sz w:val="20"/>
          <w:szCs w:val="20"/>
        </w:rPr>
        <w:t>（</w:t>
      </w:r>
      <w:r w:rsidR="00974FBE" w:rsidRPr="00A10461">
        <w:rPr>
          <w:rFonts w:ascii="Times New Roman" w:hAnsi="Times New Roman" w:cs="Times New Roman"/>
          <w:sz w:val="20"/>
          <w:szCs w:val="20"/>
        </w:rPr>
        <w:t>3.28</w:t>
      </w:r>
      <w:r w:rsidR="00E33ED9">
        <w:rPr>
          <w:rFonts w:ascii="Times New Roman" w:hAnsi="Times New Roman" w:cs="Times New Roman" w:hint="eastAsia"/>
          <w:sz w:val="20"/>
          <w:szCs w:val="20"/>
        </w:rPr>
        <w:t>）</w:t>
      </w:r>
    </w:p>
    <w:p w14:paraId="10C82A20" w14:textId="538C5F34" w:rsidR="00974FBE" w:rsidRPr="00A10461" w:rsidRDefault="00974FBE" w:rsidP="00423292">
      <w:pPr>
        <w:pStyle w:val="NormalWeb"/>
        <w:spacing w:line="360" w:lineRule="auto"/>
        <w:rPr>
          <w:rFonts w:ascii="Times New Roman" w:hAnsi="Times New Roman" w:cs="Times New Roman"/>
        </w:rPr>
      </w:pPr>
      <w:r w:rsidRPr="00A10461">
        <w:rPr>
          <w:rFonts w:ascii="Times New Roman" w:hAnsi="Times New Roman" w:cs="Times New Roman"/>
        </w:rPr>
        <w:lastRenderedPageBreak/>
        <w:t>X</w:t>
      </w:r>
      <w:r w:rsidRPr="00EB12E1">
        <w:rPr>
          <w:rFonts w:ascii="Times New Roman" w:hAnsi="Times New Roman" w:cs="Times New Roman"/>
          <w:vertAlign w:val="subscript"/>
        </w:rPr>
        <w:t>A</w:t>
      </w:r>
      <w:r w:rsidRPr="00A10461">
        <w:rPr>
          <w:rFonts w:ascii="Times New Roman" w:hAnsi="Times New Roman" w:cs="Times New Roman"/>
        </w:rPr>
        <w:t xml:space="preserve"> and X</w:t>
      </w:r>
      <w:r w:rsidRPr="00EB12E1">
        <w:rPr>
          <w:rFonts w:ascii="Times New Roman" w:hAnsi="Times New Roman" w:cs="Times New Roman"/>
          <w:vertAlign w:val="subscript"/>
        </w:rPr>
        <w:t>B</w:t>
      </w:r>
      <w:r w:rsidRPr="00A10461">
        <w:rPr>
          <w:rFonts w:ascii="Times New Roman" w:hAnsi="Times New Roman" w:cs="Times New Roman"/>
        </w:rPr>
        <w:t xml:space="preserve"> can be decomposed into:</w:t>
      </w:r>
    </w:p>
    <w:p w14:paraId="4B2D2ED9" w14:textId="1B2378F5" w:rsidR="00974FBE" w:rsidRPr="00A10461" w:rsidRDefault="00C30C52" w:rsidP="00423292">
      <w:pPr>
        <w:pStyle w:val="NormalWeb"/>
        <w:spacing w:line="360" w:lineRule="auto"/>
        <w:jc w:val="right"/>
        <w:rPr>
          <w:rFonts w:ascii="Times New Roman" w:hAnsi="Times New Roman" w:cs="Times New Roman"/>
        </w:rPr>
      </w:pPr>
      <w:r>
        <w:rPr>
          <w:rFonts w:ascii="Times New Roman" w:hAnsi="Times New Roman" w:cs="Times New Roman"/>
          <w:noProof/>
          <w:lang w:val="en-GB" w:eastAsia="en-GB"/>
        </w:rPr>
        <w:drawing>
          <wp:inline distT="0" distB="0" distL="0" distR="0" wp14:anchorId="59D54AE7" wp14:editId="415B68E9">
            <wp:extent cx="1092200" cy="2413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pic:nvPicPr>
                  <pic:blipFill>
                    <a:blip r:embed="rId30">
                      <a:extLst>
                        <a:ext uri="{28A0092B-C50C-407E-A947-70E740481C1C}">
                          <a14:useLocalDpi xmlns:a14="http://schemas.microsoft.com/office/drawing/2010/main" val="0"/>
                        </a:ext>
                      </a:extLst>
                    </a:blip>
                    <a:stretch>
                      <a:fillRect/>
                    </a:stretch>
                  </pic:blipFill>
                  <pic:spPr>
                    <a:xfrm>
                      <a:off x="0" y="0"/>
                      <a:ext cx="1092200" cy="241300"/>
                    </a:xfrm>
                    <a:prstGeom prst="rect">
                      <a:avLst/>
                    </a:prstGeom>
                  </pic:spPr>
                </pic:pic>
              </a:graphicData>
            </a:graphic>
          </wp:inline>
        </w:drawing>
      </w:r>
      <w:r w:rsidR="00E33ED9">
        <w:rPr>
          <w:rFonts w:ascii="Times New Roman" w:hAnsi="Times New Roman" w:cs="Times New Roman" w:hint="eastAsia"/>
        </w:rPr>
        <w:t>（</w:t>
      </w:r>
      <w:r w:rsidR="00974FBE" w:rsidRPr="00A10461">
        <w:rPr>
          <w:rFonts w:ascii="Times New Roman" w:hAnsi="Times New Roman" w:cs="Times New Roman"/>
        </w:rPr>
        <w:t>3.29</w:t>
      </w:r>
      <w:r w:rsidR="00E33ED9">
        <w:rPr>
          <w:rFonts w:ascii="Times New Roman" w:hAnsi="Times New Roman" w:cs="Times New Roman" w:hint="eastAsia"/>
        </w:rPr>
        <w:t>）</w:t>
      </w:r>
    </w:p>
    <w:p w14:paraId="085E2842" w14:textId="6F062C4B" w:rsidR="00974FBE" w:rsidRPr="00A10461" w:rsidRDefault="00C30C52" w:rsidP="00423292">
      <w:pPr>
        <w:pStyle w:val="NormalWeb"/>
        <w:spacing w:line="360" w:lineRule="auto"/>
        <w:jc w:val="right"/>
        <w:rPr>
          <w:rFonts w:ascii="Times New Roman" w:hAnsi="Times New Roman" w:cs="Times New Roman"/>
        </w:rPr>
      </w:pPr>
      <w:r>
        <w:rPr>
          <w:rFonts w:ascii="Times New Roman" w:hAnsi="Times New Roman" w:cs="Times New Roman"/>
          <w:noProof/>
          <w:lang w:val="en-GB" w:eastAsia="en-GB"/>
        </w:rPr>
        <w:drawing>
          <wp:inline distT="0" distB="0" distL="0" distR="0" wp14:anchorId="35AB70CB" wp14:editId="2867AF91">
            <wp:extent cx="990600" cy="330200"/>
            <wp:effectExtent l="0" t="0" r="0" b="0"/>
            <wp:docPr id="43" name="图片 43"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手机屏幕截图&#10;&#10;描述已自动生成"/>
                    <pic:cNvPicPr/>
                  </pic:nvPicPr>
                  <pic:blipFill>
                    <a:blip r:embed="rId31">
                      <a:extLst>
                        <a:ext uri="{28A0092B-C50C-407E-A947-70E740481C1C}">
                          <a14:useLocalDpi xmlns:a14="http://schemas.microsoft.com/office/drawing/2010/main" val="0"/>
                        </a:ext>
                      </a:extLst>
                    </a:blip>
                    <a:stretch>
                      <a:fillRect/>
                    </a:stretch>
                  </pic:blipFill>
                  <pic:spPr>
                    <a:xfrm>
                      <a:off x="0" y="0"/>
                      <a:ext cx="990600" cy="330200"/>
                    </a:xfrm>
                    <a:prstGeom prst="rect">
                      <a:avLst/>
                    </a:prstGeom>
                  </pic:spPr>
                </pic:pic>
              </a:graphicData>
            </a:graphic>
          </wp:inline>
        </w:drawing>
      </w:r>
      <w:r w:rsidR="00E33ED9">
        <w:rPr>
          <w:rFonts w:ascii="Times New Roman" w:hAnsi="Times New Roman" w:cs="Times New Roman"/>
        </w:rPr>
        <w:t xml:space="preserve">    </w:t>
      </w:r>
      <w:r w:rsidR="00E33ED9">
        <w:rPr>
          <w:rFonts w:ascii="Times New Roman" w:hAnsi="Times New Roman" w:cs="Times New Roman" w:hint="eastAsia"/>
        </w:rPr>
        <w:t>（</w:t>
      </w:r>
      <w:r w:rsidR="00974FBE" w:rsidRPr="00A10461">
        <w:rPr>
          <w:rFonts w:ascii="Times New Roman" w:hAnsi="Times New Roman" w:cs="Times New Roman"/>
        </w:rPr>
        <w:t>3.30</w:t>
      </w:r>
      <w:r w:rsidR="00E33ED9">
        <w:rPr>
          <w:rFonts w:ascii="Times New Roman" w:hAnsi="Times New Roman" w:cs="Times New Roman" w:hint="eastAsia"/>
        </w:rPr>
        <w:t>）</w:t>
      </w:r>
    </w:p>
    <w:p w14:paraId="71505440" w14:textId="471D6597" w:rsidR="00974FBE" w:rsidRPr="00A10461" w:rsidRDefault="00974FBE" w:rsidP="00423292">
      <w:pPr>
        <w:pStyle w:val="NormalWeb"/>
        <w:spacing w:line="360" w:lineRule="auto"/>
        <w:rPr>
          <w:rFonts w:ascii="Times New Roman" w:hAnsi="Times New Roman" w:cs="Times New Roman"/>
        </w:rPr>
      </w:pPr>
      <w:r w:rsidRPr="00A10461">
        <w:rPr>
          <w:rFonts w:ascii="Times New Roman" w:hAnsi="Times New Roman" w:cs="Times New Roman"/>
        </w:rPr>
        <w:t>The covariance matrix of Z</w:t>
      </w:r>
      <w:r w:rsidRPr="00EB12E1">
        <w:rPr>
          <w:rFonts w:ascii="Times New Roman" w:hAnsi="Times New Roman" w:cs="Times New Roman"/>
          <w:vertAlign w:val="subscript"/>
        </w:rPr>
        <w:t>A</w:t>
      </w:r>
      <w:r w:rsidRPr="00A10461">
        <w:rPr>
          <w:rFonts w:ascii="Times New Roman" w:hAnsi="Times New Roman" w:cs="Times New Roman"/>
        </w:rPr>
        <w:t xml:space="preserve"> is calculated as:</w:t>
      </w:r>
    </w:p>
    <w:p w14:paraId="4DCF300A" w14:textId="335C4E50" w:rsidR="00974FBE" w:rsidRPr="00A10461" w:rsidRDefault="00C30C52" w:rsidP="00423292">
      <w:pPr>
        <w:pStyle w:val="NormalWeb"/>
        <w:spacing w:line="360" w:lineRule="auto"/>
        <w:jc w:val="right"/>
        <w:rPr>
          <w:rFonts w:ascii="Times New Roman" w:hAnsi="Times New Roman" w:cs="Times New Roman"/>
        </w:rPr>
      </w:pPr>
      <w:r>
        <w:rPr>
          <w:rFonts w:ascii="Times New Roman" w:hAnsi="Times New Roman" w:cs="Times New Roman"/>
          <w:noProof/>
          <w:lang w:val="en-GB" w:eastAsia="en-GB"/>
        </w:rPr>
        <w:drawing>
          <wp:inline distT="0" distB="0" distL="0" distR="0" wp14:anchorId="183E6002" wp14:editId="15981AAF">
            <wp:extent cx="4610100" cy="3556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pic:nvPicPr>
                  <pic:blipFill>
                    <a:blip r:embed="rId32">
                      <a:extLst>
                        <a:ext uri="{28A0092B-C50C-407E-A947-70E740481C1C}">
                          <a14:useLocalDpi xmlns:a14="http://schemas.microsoft.com/office/drawing/2010/main" val="0"/>
                        </a:ext>
                      </a:extLst>
                    </a:blip>
                    <a:stretch>
                      <a:fillRect/>
                    </a:stretch>
                  </pic:blipFill>
                  <pic:spPr>
                    <a:xfrm>
                      <a:off x="0" y="0"/>
                      <a:ext cx="4610100" cy="355600"/>
                    </a:xfrm>
                    <a:prstGeom prst="rect">
                      <a:avLst/>
                    </a:prstGeom>
                  </pic:spPr>
                </pic:pic>
              </a:graphicData>
            </a:graphic>
          </wp:inline>
        </w:drawing>
      </w:r>
      <w:r w:rsidR="00E33ED9">
        <w:rPr>
          <w:rFonts w:ascii="Times New Roman" w:hAnsi="Times New Roman" w:cs="Times New Roman" w:hint="eastAsia"/>
        </w:rPr>
        <w:t>（</w:t>
      </w:r>
      <w:r w:rsidR="00974FBE" w:rsidRPr="00A10461">
        <w:rPr>
          <w:rFonts w:ascii="Times New Roman" w:hAnsi="Times New Roman" w:cs="Times New Roman"/>
        </w:rPr>
        <w:t>3.31</w:t>
      </w:r>
      <w:r w:rsidR="00E33ED9">
        <w:rPr>
          <w:rFonts w:ascii="Times New Roman" w:hAnsi="Times New Roman" w:cs="Times New Roman" w:hint="eastAsia"/>
        </w:rPr>
        <w:t>）</w:t>
      </w:r>
    </w:p>
    <w:p w14:paraId="71202825" w14:textId="306A5500" w:rsidR="00A10461" w:rsidRPr="00A10461" w:rsidRDefault="00974FBE" w:rsidP="00423292">
      <w:pPr>
        <w:pStyle w:val="NormalWeb"/>
        <w:spacing w:line="360" w:lineRule="auto"/>
        <w:rPr>
          <w:rFonts w:ascii="Times New Roman" w:hAnsi="Times New Roman" w:cs="Times New Roman"/>
        </w:rPr>
      </w:pPr>
      <w:r w:rsidRPr="00A10461">
        <w:rPr>
          <w:rFonts w:ascii="Times New Roman" w:hAnsi="Times New Roman" w:cs="Times New Roman"/>
        </w:rPr>
        <w:t xml:space="preserve">Among them, </w:t>
      </w:r>
      <w:r w:rsidR="00EB12E1" w:rsidRPr="00A10461">
        <w:rPr>
          <w:rFonts w:ascii="Times New Roman" w:hAnsi="Times New Roman" w:cs="Times New Roman"/>
        </w:rPr>
        <w:t>∑</w:t>
      </w:r>
      <w:r w:rsidR="004551CC">
        <w:rPr>
          <w:rFonts w:ascii="Times New Roman" w:hAnsi="Times New Roman" w:cs="Times New Roman"/>
          <w:vertAlign w:val="subscript"/>
        </w:rPr>
        <w:t>a</w:t>
      </w:r>
      <w:r w:rsidR="004551CC" w:rsidRPr="004551CC">
        <w:rPr>
          <w:rFonts w:ascii="Times New Roman" w:hAnsi="Times New Roman" w:cs="Times New Roman"/>
          <w:vertAlign w:val="superscript"/>
        </w:rPr>
        <w:t>’</w:t>
      </w:r>
      <w:r w:rsidRPr="00A10461">
        <w:rPr>
          <w:rFonts w:ascii="Times New Roman" w:hAnsi="Times New Roman" w:cs="Times New Roman"/>
        </w:rPr>
        <w:t>is the first m</w:t>
      </w:r>
      <w:r w:rsidRPr="004551CC">
        <w:rPr>
          <w:rFonts w:ascii="Times New Roman" w:hAnsi="Times New Roman" w:cs="Times New Roman"/>
          <w:vertAlign w:val="subscript"/>
        </w:rPr>
        <w:t>a</w:t>
      </w:r>
      <w:r w:rsidRPr="00A10461">
        <w:rPr>
          <w:rFonts w:ascii="Times New Roman" w:hAnsi="Times New Roman" w:cs="Times New Roman"/>
        </w:rPr>
        <w:t xml:space="preserve"> and last m</w:t>
      </w:r>
      <w:r w:rsidRPr="004551CC">
        <w:rPr>
          <w:rFonts w:ascii="Times New Roman" w:hAnsi="Times New Roman" w:cs="Times New Roman"/>
          <w:vertAlign w:val="subscript"/>
        </w:rPr>
        <w:t>b</w:t>
      </w:r>
      <w:r w:rsidRPr="00A10461">
        <w:rPr>
          <w:rFonts w:ascii="Times New Roman" w:hAnsi="Times New Roman" w:cs="Times New Roman"/>
        </w:rPr>
        <w:t xml:space="preserve"> lines of </w:t>
      </w:r>
      <w:r w:rsidR="004551CC" w:rsidRPr="00A10461">
        <w:rPr>
          <w:rFonts w:ascii="Times New Roman" w:hAnsi="Times New Roman" w:cs="Times New Roman"/>
        </w:rPr>
        <w:t>∑</w:t>
      </w:r>
      <w:r w:rsidR="004551CC">
        <w:rPr>
          <w:rFonts w:ascii="Times New Roman" w:hAnsi="Times New Roman" w:cs="Times New Roman"/>
          <w:vertAlign w:val="subscript"/>
        </w:rPr>
        <w:t>a</w:t>
      </w:r>
    </w:p>
    <w:p w14:paraId="4D2F7943" w14:textId="588F1563" w:rsidR="00A10461" w:rsidRPr="00A10461" w:rsidRDefault="00A10461" w:rsidP="00423292">
      <w:pPr>
        <w:pStyle w:val="NormalWeb"/>
        <w:spacing w:line="360" w:lineRule="auto"/>
        <w:rPr>
          <w:rFonts w:ascii="Times New Roman" w:hAnsi="Times New Roman" w:cs="Times New Roman"/>
        </w:rPr>
      </w:pPr>
      <w:r w:rsidRPr="00A10461">
        <w:rPr>
          <w:rFonts w:ascii="Times New Roman" w:hAnsi="Times New Roman" w:cs="Times New Roman"/>
        </w:rPr>
        <w:t>Similarly, the covariance matrix of Z</w:t>
      </w:r>
      <w:r w:rsidRPr="004551CC">
        <w:rPr>
          <w:rFonts w:ascii="Times New Roman" w:hAnsi="Times New Roman" w:cs="Times New Roman"/>
          <w:vertAlign w:val="subscript"/>
        </w:rPr>
        <w:t>B</w:t>
      </w:r>
      <w:r w:rsidRPr="00A10461">
        <w:rPr>
          <w:rFonts w:ascii="Times New Roman" w:hAnsi="Times New Roman" w:cs="Times New Roman"/>
        </w:rPr>
        <w:t xml:space="preserve"> can be obtained as:</w:t>
      </w:r>
    </w:p>
    <w:p w14:paraId="13FED984" w14:textId="3D6B31DC" w:rsidR="00A10461" w:rsidRPr="00A10461" w:rsidRDefault="00C30C52" w:rsidP="00423292">
      <w:pPr>
        <w:pStyle w:val="NormalWeb"/>
        <w:spacing w:line="360" w:lineRule="auto"/>
        <w:jc w:val="right"/>
        <w:rPr>
          <w:rFonts w:ascii="Times New Roman" w:hAnsi="Times New Roman" w:cs="Times New Roman"/>
        </w:rPr>
      </w:pPr>
      <w:r>
        <w:rPr>
          <w:rFonts w:ascii="Times New Roman" w:hAnsi="Times New Roman" w:cs="Times New Roman"/>
          <w:noProof/>
          <w:lang w:val="en-GB" w:eastAsia="en-GB"/>
        </w:rPr>
        <w:drawing>
          <wp:inline distT="0" distB="0" distL="0" distR="0" wp14:anchorId="3A61AFD4" wp14:editId="1F40D5CB">
            <wp:extent cx="1193800" cy="355600"/>
            <wp:effectExtent l="0" t="0" r="0" b="0"/>
            <wp:docPr id="45" name="图片 45" descr="手表上有字&#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手表上有字&#10;&#10;低可信度描述已自动生成"/>
                    <pic:cNvPicPr/>
                  </pic:nvPicPr>
                  <pic:blipFill>
                    <a:blip r:embed="rId33">
                      <a:extLst>
                        <a:ext uri="{28A0092B-C50C-407E-A947-70E740481C1C}">
                          <a14:useLocalDpi xmlns:a14="http://schemas.microsoft.com/office/drawing/2010/main" val="0"/>
                        </a:ext>
                      </a:extLst>
                    </a:blip>
                    <a:stretch>
                      <a:fillRect/>
                    </a:stretch>
                  </pic:blipFill>
                  <pic:spPr>
                    <a:xfrm>
                      <a:off x="0" y="0"/>
                      <a:ext cx="1193800" cy="355600"/>
                    </a:xfrm>
                    <a:prstGeom prst="rect">
                      <a:avLst/>
                    </a:prstGeom>
                  </pic:spPr>
                </pic:pic>
              </a:graphicData>
            </a:graphic>
          </wp:inline>
        </w:drawing>
      </w:r>
      <w:r w:rsidR="00E33ED9">
        <w:rPr>
          <w:rFonts w:ascii="Times New Roman" w:hAnsi="Times New Roman" w:cs="Times New Roman" w:hint="eastAsia"/>
        </w:rPr>
        <w:t>（</w:t>
      </w:r>
      <w:r w:rsidR="00A10461" w:rsidRPr="00A10461">
        <w:rPr>
          <w:rFonts w:ascii="Times New Roman" w:hAnsi="Times New Roman" w:cs="Times New Roman"/>
        </w:rPr>
        <w:t>3.32</w:t>
      </w:r>
      <w:r w:rsidR="00E33ED9">
        <w:rPr>
          <w:rFonts w:ascii="Times New Roman" w:hAnsi="Times New Roman" w:cs="Times New Roman" w:hint="eastAsia"/>
        </w:rPr>
        <w:t>）</w:t>
      </w:r>
    </w:p>
    <w:p w14:paraId="4B48F215" w14:textId="375E7AEC" w:rsidR="00A10461" w:rsidRPr="00A10461" w:rsidRDefault="00A10461" w:rsidP="00423292">
      <w:pPr>
        <w:pStyle w:val="NormalWeb"/>
        <w:spacing w:line="360" w:lineRule="auto"/>
        <w:rPr>
          <w:rFonts w:ascii="Times New Roman" w:hAnsi="Times New Roman" w:cs="Times New Roman"/>
        </w:rPr>
      </w:pPr>
      <w:r w:rsidRPr="00A10461">
        <w:rPr>
          <w:rFonts w:ascii="Times New Roman" w:hAnsi="Times New Roman" w:cs="Times New Roman"/>
        </w:rPr>
        <w:t xml:space="preserve">Based on the difference between </w:t>
      </w:r>
      <w:r w:rsidR="004551CC" w:rsidRPr="00A10461">
        <w:rPr>
          <w:rFonts w:ascii="Times New Roman" w:hAnsi="Times New Roman" w:cs="Times New Roman"/>
        </w:rPr>
        <w:t>∑</w:t>
      </w:r>
      <w:r w:rsidR="004551CC">
        <w:rPr>
          <w:rFonts w:ascii="Times New Roman" w:hAnsi="Times New Roman" w:cs="Times New Roman"/>
          <w:vertAlign w:val="subscript"/>
        </w:rPr>
        <w:t>a</w:t>
      </w:r>
      <w:r w:rsidRPr="00A10461">
        <w:rPr>
          <w:rFonts w:ascii="Times New Roman" w:hAnsi="Times New Roman" w:cs="Times New Roman"/>
        </w:rPr>
        <w:t xml:space="preserve"> and </w:t>
      </w:r>
      <w:r w:rsidR="004551CC" w:rsidRPr="00A10461">
        <w:rPr>
          <w:rFonts w:ascii="Times New Roman" w:hAnsi="Times New Roman" w:cs="Times New Roman"/>
        </w:rPr>
        <w:t>∑</w:t>
      </w:r>
      <w:r w:rsidR="004551CC">
        <w:rPr>
          <w:rFonts w:ascii="Times New Roman" w:hAnsi="Times New Roman" w:cs="Times New Roman"/>
          <w:vertAlign w:val="subscript"/>
        </w:rPr>
        <w:t>b</w:t>
      </w:r>
      <w:r w:rsidRPr="00A10461">
        <w:rPr>
          <w:rFonts w:ascii="Times New Roman" w:hAnsi="Times New Roman" w:cs="Times New Roman"/>
        </w:rPr>
        <w:t>, the covariance matrices of Z</w:t>
      </w:r>
      <w:r w:rsidRPr="004551CC">
        <w:rPr>
          <w:rFonts w:ascii="Times New Roman" w:hAnsi="Times New Roman" w:cs="Times New Roman"/>
          <w:vertAlign w:val="subscript"/>
        </w:rPr>
        <w:t>A</w:t>
      </w:r>
      <w:r w:rsidRPr="00A10461">
        <w:rPr>
          <w:rFonts w:ascii="Times New Roman" w:hAnsi="Times New Roman" w:cs="Times New Roman"/>
        </w:rPr>
        <w:t xml:space="preserve"> and Z</w:t>
      </w:r>
      <w:r w:rsidRPr="004551CC">
        <w:rPr>
          <w:rFonts w:ascii="Times New Roman" w:hAnsi="Times New Roman" w:cs="Times New Roman"/>
          <w:vertAlign w:val="subscript"/>
        </w:rPr>
        <w:t>B</w:t>
      </w:r>
      <w:r w:rsidRPr="00A10461">
        <w:rPr>
          <w:rFonts w:ascii="Times New Roman" w:hAnsi="Times New Roman" w:cs="Times New Roman"/>
        </w:rPr>
        <w:t xml:space="preserve"> after X</w:t>
      </w:r>
      <w:r w:rsidRPr="004551CC">
        <w:rPr>
          <w:rFonts w:ascii="Times New Roman" w:hAnsi="Times New Roman" w:cs="Times New Roman"/>
          <w:vertAlign w:val="subscript"/>
        </w:rPr>
        <w:t>A</w:t>
      </w:r>
      <w:r w:rsidRPr="00A10461">
        <w:rPr>
          <w:rFonts w:ascii="Times New Roman" w:hAnsi="Times New Roman" w:cs="Times New Roman"/>
        </w:rPr>
        <w:t xml:space="preserve"> and X</w:t>
      </w:r>
      <w:r w:rsidRPr="004551CC">
        <w:rPr>
          <w:rFonts w:ascii="Times New Roman" w:hAnsi="Times New Roman" w:cs="Times New Roman"/>
          <w:vertAlign w:val="subscript"/>
        </w:rPr>
        <w:t>B</w:t>
      </w:r>
      <w:r w:rsidRPr="00A10461">
        <w:rPr>
          <w:rFonts w:ascii="Times New Roman" w:hAnsi="Times New Roman" w:cs="Times New Roman"/>
        </w:rPr>
        <w:t xml:space="preserve"> are projected transformation can be used as feature vectors for classification learning. The normalized feature vector of the two types of data can be expressed as:</w:t>
      </w:r>
    </w:p>
    <w:p w14:paraId="5592E870" w14:textId="5EC7568C" w:rsidR="00A10461" w:rsidRPr="00A10461" w:rsidRDefault="00C30C52" w:rsidP="00423292">
      <w:pPr>
        <w:pStyle w:val="NormalWeb"/>
        <w:spacing w:line="360" w:lineRule="auto"/>
        <w:jc w:val="right"/>
        <w:rPr>
          <w:rFonts w:ascii="Times New Roman" w:hAnsi="Times New Roman" w:cs="Times New Roman"/>
        </w:rPr>
      </w:pPr>
      <w:r>
        <w:rPr>
          <w:rFonts w:ascii="Times New Roman" w:hAnsi="Times New Roman" w:cs="Times New Roman"/>
          <w:noProof/>
          <w:lang w:val="en-GB" w:eastAsia="en-GB"/>
        </w:rPr>
        <w:drawing>
          <wp:inline distT="0" distB="0" distL="0" distR="0" wp14:anchorId="327AF2A0" wp14:editId="628F8FFD">
            <wp:extent cx="1676400" cy="635000"/>
            <wp:effectExtent l="0" t="0" r="0" b="0"/>
            <wp:docPr id="46" name="图片 46" descr="图示, 文本, 信件,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图示, 文本, 信件, 示意图&#10;&#10;描述已自动生成"/>
                    <pic:cNvPicPr/>
                  </pic:nvPicPr>
                  <pic:blipFill>
                    <a:blip r:embed="rId34">
                      <a:extLst>
                        <a:ext uri="{28A0092B-C50C-407E-A947-70E740481C1C}">
                          <a14:useLocalDpi xmlns:a14="http://schemas.microsoft.com/office/drawing/2010/main" val="0"/>
                        </a:ext>
                      </a:extLst>
                    </a:blip>
                    <a:stretch>
                      <a:fillRect/>
                    </a:stretch>
                  </pic:blipFill>
                  <pic:spPr>
                    <a:xfrm>
                      <a:off x="0" y="0"/>
                      <a:ext cx="1676400" cy="635000"/>
                    </a:xfrm>
                    <a:prstGeom prst="rect">
                      <a:avLst/>
                    </a:prstGeom>
                  </pic:spPr>
                </pic:pic>
              </a:graphicData>
            </a:graphic>
          </wp:inline>
        </w:drawing>
      </w:r>
      <w:r w:rsidR="00E33ED9">
        <w:rPr>
          <w:rFonts w:ascii="Times New Roman" w:hAnsi="Times New Roman" w:cs="Times New Roman" w:hint="eastAsia"/>
        </w:rPr>
        <w:t>（</w:t>
      </w:r>
      <w:r w:rsidR="00A10461" w:rsidRPr="00A10461">
        <w:rPr>
          <w:rFonts w:ascii="Times New Roman" w:hAnsi="Times New Roman" w:cs="Times New Roman"/>
        </w:rPr>
        <w:t>3.33</w:t>
      </w:r>
      <w:r w:rsidR="00E33ED9">
        <w:rPr>
          <w:rFonts w:ascii="Times New Roman" w:hAnsi="Times New Roman" w:cs="Times New Roman" w:hint="eastAsia"/>
        </w:rPr>
        <w:t>）</w:t>
      </w:r>
    </w:p>
    <w:p w14:paraId="178E5A5B" w14:textId="78CEE102" w:rsidR="00A10461" w:rsidRPr="00A10461" w:rsidRDefault="00C30C52" w:rsidP="00423292">
      <w:pPr>
        <w:pStyle w:val="NormalWeb"/>
        <w:spacing w:line="360" w:lineRule="auto"/>
        <w:jc w:val="right"/>
        <w:rPr>
          <w:rFonts w:ascii="Times New Roman" w:hAnsi="Times New Roman" w:cs="Times New Roman"/>
        </w:rPr>
      </w:pPr>
      <w:r>
        <w:rPr>
          <w:rFonts w:ascii="Times New Roman" w:hAnsi="Times New Roman" w:cs="Times New Roman"/>
          <w:noProof/>
          <w:lang w:val="en-GB" w:eastAsia="en-GB"/>
        </w:rPr>
        <w:drawing>
          <wp:inline distT="0" distB="0" distL="0" distR="0" wp14:anchorId="39255C2B" wp14:editId="63B5305C">
            <wp:extent cx="1943100" cy="736600"/>
            <wp:effectExtent l="0" t="0" r="0" b="0"/>
            <wp:docPr id="47" name="图片 47" descr="文本, 信件,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文本, 信件, 示意图&#10;&#10;描述已自动生成"/>
                    <pic:cNvPicPr/>
                  </pic:nvPicPr>
                  <pic:blipFill>
                    <a:blip r:embed="rId35">
                      <a:extLst>
                        <a:ext uri="{28A0092B-C50C-407E-A947-70E740481C1C}">
                          <a14:useLocalDpi xmlns:a14="http://schemas.microsoft.com/office/drawing/2010/main" val="0"/>
                        </a:ext>
                      </a:extLst>
                    </a:blip>
                    <a:stretch>
                      <a:fillRect/>
                    </a:stretch>
                  </pic:blipFill>
                  <pic:spPr>
                    <a:xfrm>
                      <a:off x="0" y="0"/>
                      <a:ext cx="1943100" cy="736600"/>
                    </a:xfrm>
                    <a:prstGeom prst="rect">
                      <a:avLst/>
                    </a:prstGeom>
                  </pic:spPr>
                </pic:pic>
              </a:graphicData>
            </a:graphic>
          </wp:inline>
        </w:drawing>
      </w:r>
      <w:r w:rsidR="00E33ED9">
        <w:rPr>
          <w:rFonts w:ascii="Times New Roman" w:hAnsi="Times New Roman" w:cs="Times New Roman" w:hint="eastAsia"/>
        </w:rPr>
        <w:t>（</w:t>
      </w:r>
      <w:r w:rsidR="00A10461" w:rsidRPr="00A10461">
        <w:rPr>
          <w:rFonts w:ascii="Times New Roman" w:hAnsi="Times New Roman" w:cs="Times New Roman"/>
        </w:rPr>
        <w:t>3.34</w:t>
      </w:r>
      <w:r w:rsidR="00E33ED9">
        <w:rPr>
          <w:rFonts w:ascii="Times New Roman" w:hAnsi="Times New Roman" w:cs="Times New Roman" w:hint="eastAsia"/>
        </w:rPr>
        <w:t>）</w:t>
      </w:r>
    </w:p>
    <w:p w14:paraId="7CE4D7B6" w14:textId="7E0952B1" w:rsidR="00A10461" w:rsidRPr="00A10461" w:rsidRDefault="00A10461" w:rsidP="00423292">
      <w:pPr>
        <w:pStyle w:val="NormalWeb"/>
        <w:spacing w:line="360" w:lineRule="auto"/>
        <w:rPr>
          <w:rFonts w:ascii="Times New Roman" w:hAnsi="Times New Roman" w:cs="Times New Roman"/>
        </w:rPr>
      </w:pPr>
      <w:r w:rsidRPr="00A10461">
        <w:rPr>
          <w:rFonts w:ascii="Times New Roman" w:hAnsi="Times New Roman" w:cs="Times New Roman"/>
        </w:rPr>
        <w:t>Then the feature vectors of the two types of data A and B are:</w:t>
      </w:r>
    </w:p>
    <w:p w14:paraId="6ED80F8C" w14:textId="37658851" w:rsidR="00974FBE" w:rsidRPr="00A10461" w:rsidRDefault="004551CC" w:rsidP="00423292">
      <w:pPr>
        <w:pStyle w:val="NormalWeb"/>
        <w:spacing w:line="360" w:lineRule="auto"/>
        <w:jc w:val="right"/>
        <w:rPr>
          <w:rFonts w:ascii="Times New Roman" w:hAnsi="Times New Roman" w:cs="Times New Roman"/>
        </w:rPr>
      </w:pPr>
      <w:r>
        <w:rPr>
          <w:rFonts w:ascii="Times New Roman" w:hAnsi="Times New Roman" w:cs="Times New Roman"/>
          <w:noProof/>
          <w:lang w:val="en-GB" w:eastAsia="en-GB"/>
        </w:rPr>
        <w:lastRenderedPageBreak/>
        <w:drawing>
          <wp:inline distT="0" distB="0" distL="0" distR="0" wp14:anchorId="0020E6BD" wp14:editId="0BAAED7D">
            <wp:extent cx="2349500" cy="698500"/>
            <wp:effectExtent l="0" t="0" r="0" b="0"/>
            <wp:docPr id="20" name="图片 20"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文本, 信件&#10;&#10;描述已自动生成"/>
                    <pic:cNvPicPr/>
                  </pic:nvPicPr>
                  <pic:blipFill>
                    <a:blip r:embed="rId36">
                      <a:extLst>
                        <a:ext uri="{28A0092B-C50C-407E-A947-70E740481C1C}">
                          <a14:useLocalDpi xmlns:a14="http://schemas.microsoft.com/office/drawing/2010/main" val="0"/>
                        </a:ext>
                      </a:extLst>
                    </a:blip>
                    <a:stretch>
                      <a:fillRect/>
                    </a:stretch>
                  </pic:blipFill>
                  <pic:spPr>
                    <a:xfrm>
                      <a:off x="0" y="0"/>
                      <a:ext cx="2349500" cy="698500"/>
                    </a:xfrm>
                    <a:prstGeom prst="rect">
                      <a:avLst/>
                    </a:prstGeom>
                  </pic:spPr>
                </pic:pic>
              </a:graphicData>
            </a:graphic>
          </wp:inline>
        </w:drawing>
      </w:r>
      <w:r w:rsidR="00E33ED9">
        <w:rPr>
          <w:rFonts w:ascii="Times New Roman" w:hAnsi="Times New Roman" w:cs="Times New Roman" w:hint="eastAsia"/>
        </w:rPr>
        <w:t>（</w:t>
      </w:r>
      <w:r w:rsidR="00A10461" w:rsidRPr="00A10461">
        <w:rPr>
          <w:rFonts w:ascii="Times New Roman" w:hAnsi="Times New Roman" w:cs="Times New Roman"/>
        </w:rPr>
        <w:t>3.35</w:t>
      </w:r>
      <w:r w:rsidR="00E33ED9">
        <w:rPr>
          <w:rFonts w:ascii="Times New Roman" w:hAnsi="Times New Roman" w:cs="Times New Roman" w:hint="eastAsia"/>
        </w:rPr>
        <w:t>）</w:t>
      </w:r>
    </w:p>
    <w:p w14:paraId="55FC6D74" w14:textId="02C1AAE1" w:rsidR="004A162E" w:rsidRPr="00A10461" w:rsidRDefault="000D0D3A" w:rsidP="00423292">
      <w:pPr>
        <w:pStyle w:val="Heading2"/>
        <w:spacing w:line="360" w:lineRule="auto"/>
        <w:rPr>
          <w:rFonts w:ascii="Times New Roman" w:hAnsi="Times New Roman" w:cs="Times New Roman"/>
        </w:rPr>
      </w:pPr>
      <w:bookmarkStart w:id="48" w:name="_Toc82681956"/>
      <w:r>
        <w:rPr>
          <w:rFonts w:ascii="Times New Roman" w:hAnsi="Times New Roman" w:cs="Times New Roman"/>
        </w:rPr>
        <w:t>CSP</w:t>
      </w:r>
      <w:r w:rsidR="00AE3DB5" w:rsidRPr="00A10461">
        <w:rPr>
          <w:rFonts w:ascii="Times New Roman" w:hAnsi="Times New Roman" w:cs="Times New Roman"/>
        </w:rPr>
        <w:t xml:space="preserve"> Feature Extraction for four classes of the </w:t>
      </w:r>
      <w:r>
        <w:rPr>
          <w:rFonts w:ascii="Times New Roman" w:hAnsi="Times New Roman" w:cs="Times New Roman"/>
        </w:rPr>
        <w:t>EEG</w:t>
      </w:r>
      <w:r w:rsidR="00AE3DB5" w:rsidRPr="00A10461">
        <w:rPr>
          <w:rFonts w:ascii="Times New Roman" w:hAnsi="Times New Roman" w:cs="Times New Roman"/>
        </w:rPr>
        <w:t xml:space="preserve"> data</w:t>
      </w:r>
      <w:bookmarkEnd w:id="48"/>
    </w:p>
    <w:p w14:paraId="6691F035" w14:textId="016945B0" w:rsidR="0057691F" w:rsidRPr="00A10461" w:rsidRDefault="0057691F" w:rsidP="00423292">
      <w:pPr>
        <w:spacing w:line="360" w:lineRule="auto"/>
        <w:rPr>
          <w:rFonts w:ascii="Times New Roman" w:hAnsi="Times New Roman" w:cs="Times New Roman"/>
        </w:rPr>
      </w:pPr>
      <w:r w:rsidRPr="00A10461">
        <w:rPr>
          <w:rFonts w:ascii="Times New Roman" w:hAnsi="Times New Roman" w:cs="Times New Roman"/>
        </w:rPr>
        <w:t xml:space="preserve">For numerous years, the </w:t>
      </w:r>
      <w:r w:rsidR="000D0D3A">
        <w:rPr>
          <w:rFonts w:ascii="Times New Roman" w:hAnsi="Times New Roman" w:cs="Times New Roman"/>
        </w:rPr>
        <w:t>CSP</w:t>
      </w:r>
      <w:r w:rsidRPr="00A10461">
        <w:rPr>
          <w:rFonts w:ascii="Times New Roman" w:hAnsi="Times New Roman" w:cs="Times New Roman"/>
        </w:rPr>
        <w:t xml:space="preserve"> algorithm has been widely utilised in the feature extraction of </w:t>
      </w:r>
      <w:r w:rsidR="000D0D3A">
        <w:rPr>
          <w:rFonts w:ascii="Times New Roman" w:hAnsi="Times New Roman" w:cs="Times New Roman"/>
        </w:rPr>
        <w:t>EEG</w:t>
      </w:r>
      <w:r w:rsidRPr="00A10461">
        <w:rPr>
          <w:rFonts w:ascii="Times New Roman" w:hAnsi="Times New Roman" w:cs="Times New Roman"/>
        </w:rPr>
        <w:t xml:space="preserve"> data based on event-related synchronization/desynchronization, which was initially one of the approaches used to diagnose aberrant </w:t>
      </w:r>
      <w:r w:rsidR="000D0D3A">
        <w:rPr>
          <w:rFonts w:ascii="Times New Roman" w:hAnsi="Times New Roman" w:cs="Times New Roman"/>
        </w:rPr>
        <w:t>EEG</w:t>
      </w:r>
      <w:r w:rsidRPr="00A10461">
        <w:rPr>
          <w:rFonts w:ascii="Times New Roman" w:hAnsi="Times New Roman" w:cs="Times New Roman"/>
        </w:rPr>
        <w:t xml:space="preserve">. </w:t>
      </w:r>
      <w:r w:rsidR="000D0D3A">
        <w:rPr>
          <w:rFonts w:ascii="Times New Roman" w:hAnsi="Times New Roman" w:cs="Times New Roman"/>
        </w:rPr>
        <w:t>CSP</w:t>
      </w:r>
      <w:r w:rsidRPr="00A10461">
        <w:rPr>
          <w:rFonts w:ascii="Times New Roman" w:hAnsi="Times New Roman" w:cs="Times New Roman"/>
        </w:rPr>
        <w:t xml:space="preserve"> is also a supervised linear dimensionality reduction approach that can discover a set of directions in space that are ordered by the energy difference between the two </w:t>
      </w:r>
      <w:r w:rsidR="00C74C91" w:rsidRPr="00A10461">
        <w:rPr>
          <w:rFonts w:ascii="Times New Roman" w:hAnsi="Times New Roman" w:cs="Times New Roman"/>
        </w:rPr>
        <w:t>Classe</w:t>
      </w:r>
      <w:r w:rsidRPr="00A10461">
        <w:rPr>
          <w:rFonts w:ascii="Times New Roman" w:hAnsi="Times New Roman" w:cs="Times New Roman"/>
        </w:rPr>
        <w:t xml:space="preserve">s of signals and then project the original signal in these directions. This article may be drawn that the process of </w:t>
      </w:r>
      <w:r w:rsidR="000D0D3A">
        <w:rPr>
          <w:rFonts w:ascii="Times New Roman" w:hAnsi="Times New Roman" w:cs="Times New Roman"/>
        </w:rPr>
        <w:t>CSP</w:t>
      </w:r>
      <w:r w:rsidRPr="00A10461">
        <w:rPr>
          <w:rFonts w:ascii="Times New Roman" w:hAnsi="Times New Roman" w:cs="Times New Roman"/>
        </w:rPr>
        <w:t xml:space="preserve"> processing the </w:t>
      </w:r>
      <w:r w:rsidR="000D0D3A" w:rsidRPr="00A10461">
        <w:rPr>
          <w:rFonts w:ascii="Times New Roman" w:hAnsi="Times New Roman" w:cs="Times New Roman"/>
        </w:rPr>
        <w:t>two Classes</w:t>
      </w:r>
      <w:r w:rsidRPr="00A10461">
        <w:rPr>
          <w:rFonts w:ascii="Times New Roman" w:hAnsi="Times New Roman" w:cs="Times New Roman"/>
        </w:rPr>
        <w:t xml:space="preserve"> of original signals is based on the derivation of the feature vectors of the two </w:t>
      </w:r>
      <w:r w:rsidR="00C74C91" w:rsidRPr="00A10461">
        <w:rPr>
          <w:rFonts w:ascii="Times New Roman" w:hAnsi="Times New Roman" w:cs="Times New Roman"/>
        </w:rPr>
        <w:t>Classe</w:t>
      </w:r>
      <w:r w:rsidRPr="00A10461">
        <w:rPr>
          <w:rFonts w:ascii="Times New Roman" w:hAnsi="Times New Roman" w:cs="Times New Roman"/>
        </w:rPr>
        <w:t>s of data in the previous section.</w:t>
      </w:r>
    </w:p>
    <w:p w14:paraId="703380B6" w14:textId="3C29B36C" w:rsidR="0057691F" w:rsidRPr="00A10461" w:rsidRDefault="0057691F" w:rsidP="00423292">
      <w:pPr>
        <w:spacing w:line="360" w:lineRule="auto"/>
        <w:rPr>
          <w:rFonts w:ascii="Times New Roman" w:hAnsi="Times New Roman" w:cs="Times New Roman"/>
        </w:rPr>
      </w:pPr>
      <w:r w:rsidRPr="00A10461">
        <w:rPr>
          <w:rFonts w:ascii="Times New Roman" w:hAnsi="Times New Roman" w:cs="Times New Roman"/>
        </w:rPr>
        <w:t xml:space="preserve">It may be described as a search for a spatial filter that allows the two </w:t>
      </w:r>
      <w:r w:rsidR="00C74C91" w:rsidRPr="00A10461">
        <w:rPr>
          <w:rFonts w:ascii="Times New Roman" w:hAnsi="Times New Roman" w:cs="Times New Roman"/>
        </w:rPr>
        <w:t>Classe</w:t>
      </w:r>
      <w:r w:rsidRPr="00A10461">
        <w:rPr>
          <w:rFonts w:ascii="Times New Roman" w:hAnsi="Times New Roman" w:cs="Times New Roman"/>
        </w:rPr>
        <w:t xml:space="preserve">s of signals to be differentiated to the maximum degree possible after they have been spatially filtered. The technique works by diagonalizing two covariance matrices at the same time, so that one </w:t>
      </w:r>
      <w:r w:rsidR="00C74C91" w:rsidRPr="00A10461">
        <w:rPr>
          <w:rFonts w:ascii="Times New Roman" w:hAnsi="Times New Roman" w:cs="Times New Roman"/>
        </w:rPr>
        <w:t>class</w:t>
      </w:r>
      <w:r w:rsidRPr="00A10461">
        <w:rPr>
          <w:rFonts w:ascii="Times New Roman" w:hAnsi="Times New Roman" w:cs="Times New Roman"/>
        </w:rPr>
        <w:t xml:space="preserve"> of signal has the most variance and the other has the least. In addition, there are four </w:t>
      </w:r>
      <w:r w:rsidR="00C74C91" w:rsidRPr="00A10461">
        <w:rPr>
          <w:rFonts w:ascii="Times New Roman" w:hAnsi="Times New Roman" w:cs="Times New Roman"/>
        </w:rPr>
        <w:t>classes</w:t>
      </w:r>
      <w:r w:rsidRPr="00A10461">
        <w:rPr>
          <w:rFonts w:ascii="Times New Roman" w:hAnsi="Times New Roman" w:cs="Times New Roman"/>
        </w:rPr>
        <w:t xml:space="preserve"> of </w:t>
      </w:r>
      <w:r w:rsidR="000D0D3A">
        <w:rPr>
          <w:rFonts w:ascii="Times New Roman" w:hAnsi="Times New Roman" w:cs="Times New Roman"/>
        </w:rPr>
        <w:t>EEG</w:t>
      </w:r>
      <w:r w:rsidRPr="00A10461">
        <w:rPr>
          <w:rFonts w:ascii="Times New Roman" w:hAnsi="Times New Roman" w:cs="Times New Roman"/>
        </w:rPr>
        <w:t xml:space="preserve"> signals in this topic: left hand, right hand, feet, and tongue. The four categories of issues may be converted into two </w:t>
      </w:r>
      <w:r w:rsidR="00C74C91" w:rsidRPr="00A10461">
        <w:rPr>
          <w:rFonts w:ascii="Times New Roman" w:hAnsi="Times New Roman" w:cs="Times New Roman"/>
        </w:rPr>
        <w:t>classes</w:t>
      </w:r>
      <w:r w:rsidRPr="00A10461">
        <w:rPr>
          <w:rFonts w:ascii="Times New Roman" w:hAnsi="Times New Roman" w:cs="Times New Roman"/>
        </w:rPr>
        <w:t xml:space="preserve"> of problems for feature extraction using the following two methods:</w:t>
      </w:r>
    </w:p>
    <w:p w14:paraId="07B913E6" w14:textId="02DDC3ED" w:rsidR="0057691F" w:rsidRPr="00A10461" w:rsidRDefault="0057691F" w:rsidP="002A7591">
      <w:pPr>
        <w:spacing w:line="360" w:lineRule="auto"/>
        <w:rPr>
          <w:rFonts w:ascii="Times New Roman" w:hAnsi="Times New Roman" w:cs="Times New Roman"/>
          <w:lang w:val="en-GB"/>
        </w:rPr>
      </w:pPr>
    </w:p>
    <w:p w14:paraId="77B6DDA3" w14:textId="3EA32A7C" w:rsidR="0057691F" w:rsidRDefault="00C32A10" w:rsidP="002A7591">
      <w:pPr>
        <w:spacing w:line="360" w:lineRule="auto"/>
        <w:rPr>
          <w:rFonts w:ascii="Times New Roman" w:hAnsi="Times New Roman" w:cs="Times New Roman"/>
        </w:rPr>
      </w:pPr>
      <w:r w:rsidRPr="00A10461">
        <w:rPr>
          <w:rFonts w:ascii="Times New Roman" w:hAnsi="Times New Roman" w:cs="Times New Roman"/>
        </w:rPr>
        <w:t xml:space="preserve"> </w:t>
      </w:r>
    </w:p>
    <w:p w14:paraId="14A19DB5" w14:textId="172BF2B6" w:rsidR="000D0D3A" w:rsidRDefault="000D0D3A" w:rsidP="002A7591">
      <w:pPr>
        <w:spacing w:line="360" w:lineRule="auto"/>
        <w:rPr>
          <w:rFonts w:ascii="Times New Roman" w:hAnsi="Times New Roman" w:cs="Times New Roman"/>
        </w:rPr>
      </w:pPr>
    </w:p>
    <w:p w14:paraId="0C0AEE50" w14:textId="221B3A91" w:rsidR="000D0D3A" w:rsidRDefault="000D0D3A" w:rsidP="002A7591">
      <w:pPr>
        <w:spacing w:line="360" w:lineRule="auto"/>
        <w:rPr>
          <w:rFonts w:ascii="Times New Roman" w:hAnsi="Times New Roman" w:cs="Times New Roman"/>
        </w:rPr>
      </w:pPr>
    </w:p>
    <w:p w14:paraId="09A29390" w14:textId="44D258E1" w:rsidR="000D0D3A" w:rsidRDefault="000D0D3A" w:rsidP="002A7591">
      <w:pPr>
        <w:spacing w:line="360" w:lineRule="auto"/>
        <w:rPr>
          <w:rFonts w:ascii="Times New Roman" w:hAnsi="Times New Roman" w:cs="Times New Roman"/>
        </w:rPr>
      </w:pPr>
    </w:p>
    <w:p w14:paraId="54A8841B" w14:textId="77777777" w:rsidR="000D0D3A" w:rsidRPr="00A10461" w:rsidRDefault="000D0D3A" w:rsidP="002A7591">
      <w:pPr>
        <w:spacing w:line="360" w:lineRule="auto"/>
        <w:rPr>
          <w:rFonts w:ascii="Times New Roman" w:hAnsi="Times New Roman" w:cs="Times New Roman"/>
          <w:lang w:val="en-GB"/>
        </w:rPr>
      </w:pPr>
    </w:p>
    <w:p w14:paraId="50BD2DDE" w14:textId="25B44CC4" w:rsidR="0057691F" w:rsidRPr="00A10461" w:rsidRDefault="00E2342A" w:rsidP="00423292">
      <w:pPr>
        <w:pStyle w:val="Heading3"/>
        <w:spacing w:line="360" w:lineRule="auto"/>
        <w:rPr>
          <w:rStyle w:val="y2iqfc"/>
          <w:rFonts w:ascii="Times New Roman" w:hAnsi="Times New Roman" w:cs="Times New Roman"/>
          <w:lang w:val="en-GB"/>
        </w:rPr>
      </w:pPr>
      <w:bookmarkStart w:id="49" w:name="_Toc82681957"/>
      <w:r w:rsidRPr="00A10461">
        <w:rPr>
          <w:rFonts w:ascii="Times New Roman" w:hAnsi="Times New Roman" w:cs="Times New Roman"/>
        </w:rPr>
        <w:t xml:space="preserve">Pair-Wise </w:t>
      </w:r>
      <w:r w:rsidR="000D0D3A">
        <w:rPr>
          <w:rFonts w:ascii="Times New Roman" w:hAnsi="Times New Roman" w:cs="Times New Roman"/>
        </w:rPr>
        <w:t>CSP</w:t>
      </w:r>
      <w:r w:rsidRPr="00A10461">
        <w:rPr>
          <w:rFonts w:ascii="Times New Roman" w:hAnsi="Times New Roman" w:cs="Times New Roman"/>
        </w:rPr>
        <w:t>(</w:t>
      </w:r>
      <w:r w:rsidR="000D0D3A">
        <w:rPr>
          <w:rFonts w:ascii="Times New Roman" w:hAnsi="Times New Roman" w:cs="Times New Roman"/>
        </w:rPr>
        <w:t>PW-CSP</w:t>
      </w:r>
      <w:r w:rsidRPr="00A10461">
        <w:rPr>
          <w:rFonts w:ascii="Times New Roman" w:hAnsi="Times New Roman" w:cs="Times New Roman"/>
        </w:rPr>
        <w:t>)</w:t>
      </w:r>
      <w:bookmarkEnd w:id="49"/>
    </w:p>
    <w:p w14:paraId="4EBB5FF5" w14:textId="2461A63D" w:rsidR="00E56316" w:rsidRDefault="0057691F" w:rsidP="00423292">
      <w:pPr>
        <w:spacing w:line="360" w:lineRule="auto"/>
        <w:rPr>
          <w:rStyle w:val="y2iqfc"/>
          <w:rFonts w:ascii="Times New Roman" w:hAnsi="Times New Roman" w:cs="Times New Roman"/>
          <w:lang w:val="en"/>
        </w:rPr>
      </w:pPr>
      <w:r w:rsidRPr="00A10461">
        <w:rPr>
          <w:rStyle w:val="y2iqfc"/>
          <w:rFonts w:ascii="Times New Roman" w:hAnsi="Times New Roman" w:cs="Times New Roman"/>
          <w:lang w:val="en"/>
        </w:rPr>
        <w:t xml:space="preserve">The feature extraction of four </w:t>
      </w:r>
      <w:r w:rsidR="00C74C91" w:rsidRPr="00A10461">
        <w:rPr>
          <w:rStyle w:val="y2iqfc"/>
          <w:rFonts w:ascii="Times New Roman" w:hAnsi="Times New Roman" w:cs="Times New Roman"/>
          <w:lang w:val="en"/>
        </w:rPr>
        <w:t>classes</w:t>
      </w:r>
      <w:r w:rsidRPr="00A10461">
        <w:rPr>
          <w:rStyle w:val="y2iqfc"/>
          <w:rFonts w:ascii="Times New Roman" w:hAnsi="Times New Roman" w:cs="Times New Roman"/>
          <w:lang w:val="en"/>
        </w:rPr>
        <w:t xml:space="preserve"> of </w:t>
      </w:r>
      <w:r w:rsidR="000D0D3A">
        <w:rPr>
          <w:rStyle w:val="y2iqfc"/>
          <w:rFonts w:ascii="Times New Roman" w:hAnsi="Times New Roman" w:cs="Times New Roman"/>
          <w:lang w:val="en"/>
        </w:rPr>
        <w:t>EEG</w:t>
      </w:r>
      <w:r w:rsidRPr="00A10461">
        <w:rPr>
          <w:rStyle w:val="y2iqfc"/>
          <w:rFonts w:ascii="Times New Roman" w:hAnsi="Times New Roman" w:cs="Times New Roman"/>
          <w:lang w:val="en"/>
        </w:rPr>
        <w:t xml:space="preserve"> signals, which correspond to the movement imagination of the left hand, right hand, feet, and tongue, is the challenge to be tackled in this article. Using the "Pair-Wise" </w:t>
      </w:r>
      <w:r w:rsidR="000D0D3A">
        <w:rPr>
          <w:rStyle w:val="y2iqfc"/>
          <w:rFonts w:ascii="Times New Roman" w:hAnsi="Times New Roman" w:cs="Times New Roman"/>
          <w:lang w:val="en"/>
        </w:rPr>
        <w:t>CSP</w:t>
      </w:r>
      <w:r w:rsidRPr="00A10461">
        <w:rPr>
          <w:rStyle w:val="y2iqfc"/>
          <w:rFonts w:ascii="Times New Roman" w:hAnsi="Times New Roman" w:cs="Times New Roman"/>
          <w:lang w:val="en"/>
        </w:rPr>
        <w:t xml:space="preserve"> technique for feature extraction necessitates feature extraction on two of the four categories of issues at a time, transforming the four </w:t>
      </w:r>
      <w:r w:rsidR="00C74C91" w:rsidRPr="00A10461">
        <w:rPr>
          <w:rStyle w:val="y2iqfc"/>
          <w:rFonts w:ascii="Times New Roman" w:hAnsi="Times New Roman" w:cs="Times New Roman"/>
          <w:lang w:val="en"/>
        </w:rPr>
        <w:t>classes</w:t>
      </w:r>
      <w:r w:rsidRPr="00A10461">
        <w:rPr>
          <w:rStyle w:val="y2iqfc"/>
          <w:rFonts w:ascii="Times New Roman" w:hAnsi="Times New Roman" w:cs="Times New Roman"/>
          <w:lang w:val="en"/>
        </w:rPr>
        <w:t xml:space="preserve"> of problems into six two </w:t>
      </w:r>
      <w:r w:rsidR="00C74C91" w:rsidRPr="00A10461">
        <w:rPr>
          <w:rStyle w:val="y2iqfc"/>
          <w:rFonts w:ascii="Times New Roman" w:hAnsi="Times New Roman" w:cs="Times New Roman"/>
          <w:lang w:val="en"/>
        </w:rPr>
        <w:t>classes</w:t>
      </w:r>
      <w:r w:rsidRPr="00A10461">
        <w:rPr>
          <w:rStyle w:val="y2iqfc"/>
          <w:rFonts w:ascii="Times New Roman" w:hAnsi="Times New Roman" w:cs="Times New Roman"/>
          <w:lang w:val="en"/>
        </w:rPr>
        <w:t xml:space="preserve">. The approach </w:t>
      </w:r>
      <w:r w:rsidRPr="00A10461">
        <w:rPr>
          <w:rStyle w:val="y2iqfc"/>
          <w:rFonts w:ascii="Times New Roman" w:hAnsi="Times New Roman" w:cs="Times New Roman"/>
          <w:lang w:val="en"/>
        </w:rPr>
        <w:lastRenderedPageBreak/>
        <w:t>generates six spatial filters in total. The signal is delivered to the classifier after passing through six spatial filters to create 12 feature vectors.</w:t>
      </w:r>
    </w:p>
    <w:p w14:paraId="5E7BBAE4" w14:textId="77777777" w:rsidR="00E56316" w:rsidRDefault="00E56316" w:rsidP="0057691F">
      <w:pPr>
        <w:rPr>
          <w:rStyle w:val="y2iqfc"/>
          <w:rFonts w:ascii="Times New Roman" w:hAnsi="Times New Roman" w:cs="Times New Roman"/>
          <w:lang w:val="en"/>
        </w:rPr>
      </w:pPr>
    </w:p>
    <w:p w14:paraId="43E248F0" w14:textId="77777777" w:rsidR="00E56316" w:rsidRDefault="00E56316" w:rsidP="0057691F">
      <w:pPr>
        <w:rPr>
          <w:rStyle w:val="y2iqfc"/>
          <w:rFonts w:ascii="Times New Roman" w:hAnsi="Times New Roman" w:cs="Times New Roman"/>
          <w:lang w:val="en"/>
        </w:rPr>
      </w:pPr>
    </w:p>
    <w:p w14:paraId="62B7C313" w14:textId="4BBD9AA3" w:rsidR="00A10461" w:rsidRDefault="00A10461" w:rsidP="0057691F">
      <w:pPr>
        <w:rPr>
          <w:rStyle w:val="y2iqfc"/>
          <w:rFonts w:ascii="Times New Roman" w:hAnsi="Times New Roman" w:cs="Times New Roman"/>
          <w:lang w:val="en"/>
        </w:rPr>
      </w:pPr>
      <w:r>
        <w:rPr>
          <w:rFonts w:ascii="Times New Roman" w:hAnsi="Times New Roman" w:cs="Times New Roman"/>
          <w:noProof/>
          <w:lang w:val="en-GB" w:eastAsia="en-GB"/>
        </w:rPr>
        <mc:AlternateContent>
          <mc:Choice Requires="wps">
            <w:drawing>
              <wp:anchor distT="0" distB="0" distL="114300" distR="114300" simplePos="0" relativeHeight="251659264" behindDoc="0" locked="0" layoutInCell="1" allowOverlap="1" wp14:anchorId="3A574F9E" wp14:editId="7C29993F">
                <wp:simplePos x="0" y="0"/>
                <wp:positionH relativeFrom="column">
                  <wp:posOffset>1926077</wp:posOffset>
                </wp:positionH>
                <wp:positionV relativeFrom="paragraph">
                  <wp:posOffset>48638</wp:posOffset>
                </wp:positionV>
                <wp:extent cx="826851" cy="778213"/>
                <wp:effectExtent l="12700" t="12700" r="11430" b="9525"/>
                <wp:wrapNone/>
                <wp:docPr id="3" name="椭圆 3"/>
                <wp:cNvGraphicFramePr/>
                <a:graphic xmlns:a="http://schemas.openxmlformats.org/drawingml/2006/main">
                  <a:graphicData uri="http://schemas.microsoft.com/office/word/2010/wordprocessingShape">
                    <wps:wsp>
                      <wps:cNvSpPr/>
                      <wps:spPr>
                        <a:xfrm>
                          <a:off x="0" y="0"/>
                          <a:ext cx="826851" cy="77821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6D1E21" w14:textId="2677B869" w:rsidR="00B51515" w:rsidRPr="00B51515" w:rsidRDefault="00B51515" w:rsidP="00B51515">
                            <w:pPr>
                              <w:jc w:val="center"/>
                              <w:rPr>
                                <w:rFonts w:ascii="Times New Roman" w:hAnsi="Times New Roman" w:cs="Times New Roman"/>
                                <w:sz w:val="21"/>
                                <w:szCs w:val="21"/>
                              </w:rPr>
                            </w:pPr>
                            <w:r w:rsidRPr="00B51515">
                              <w:rPr>
                                <w:rFonts w:ascii="Times New Roman" w:hAnsi="Times New Roman" w:cs="Times New Roman"/>
                                <w:sz w:val="21"/>
                                <w:szCs w:val="21"/>
                              </w:rPr>
                              <w:t>Class2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A574F9E" id="椭圆 3" o:spid="_x0000_s1026" style="position:absolute;margin-left:151.65pt;margin-top:3.85pt;width:65.1pt;height:61.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" fillcolor="#4f81bd [3204]" strokecolor="#243f60 [1604]" strokeweight="2pt">
                <v:textbox>
                  <w:txbxContent>
                    <w:p w14:paraId="336D1E21" w14:textId="2677B869" w:rsidR="00B51515" w:rsidRPr="00B51515" w:rsidRDefault="00B51515" w:rsidP="00B51515">
                      <w:pPr>
                        <w:jc w:val="center"/>
                        <w:rPr>
                          <w:rFonts w:ascii="Times New Roman" w:hAnsi="Times New Roman" w:cs="Times New Roman"/>
                          <w:sz w:val="21"/>
                          <w:szCs w:val="21"/>
                        </w:rPr>
                      </w:pPr>
                      <w:r w:rsidRPr="00B51515">
                        <w:rPr>
                          <w:rFonts w:ascii="Times New Roman" w:hAnsi="Times New Roman" w:cs="Times New Roman"/>
                          <w:sz w:val="21"/>
                          <w:szCs w:val="21"/>
                        </w:rPr>
                        <w:t>Class2</w:t>
                      </w:r>
                    </w:p>
                  </w:txbxContent>
                </v:textbox>
              </v:oval>
            </w:pict>
          </mc:Fallback>
        </mc:AlternateContent>
      </w:r>
    </w:p>
    <w:p w14:paraId="636650E8" w14:textId="1F6ABFA5" w:rsidR="00A10461" w:rsidRDefault="00A10461" w:rsidP="0057691F">
      <w:pPr>
        <w:rPr>
          <w:rStyle w:val="y2iqfc"/>
          <w:rFonts w:ascii="Times New Roman" w:hAnsi="Times New Roman" w:cs="Times New Roman"/>
          <w:lang w:val="en"/>
        </w:rPr>
      </w:pPr>
    </w:p>
    <w:p w14:paraId="494C1B17" w14:textId="4252740E" w:rsidR="00A10461" w:rsidRDefault="00A10461" w:rsidP="0057691F">
      <w:pPr>
        <w:rPr>
          <w:rStyle w:val="y2iqfc"/>
          <w:rFonts w:ascii="Times New Roman" w:hAnsi="Times New Roman" w:cs="Times New Roman"/>
          <w:lang w:val="en"/>
        </w:rPr>
      </w:pPr>
    </w:p>
    <w:p w14:paraId="3E738DC4" w14:textId="599B2E3E" w:rsidR="00A10461" w:rsidRDefault="00B51515" w:rsidP="0057691F">
      <w:pPr>
        <w:rPr>
          <w:rStyle w:val="y2iqfc"/>
          <w:rFonts w:ascii="Times New Roman" w:hAnsi="Times New Roman" w:cs="Times New Roman"/>
          <w:lang w:val="en"/>
        </w:rPr>
      </w:pPr>
      <w:r>
        <w:rPr>
          <w:rFonts w:ascii="Times New Roman" w:hAnsi="Times New Roman" w:cs="Times New Roman"/>
          <w:noProof/>
          <w:lang w:val="en-GB" w:eastAsia="en-GB"/>
        </w:rPr>
        <mc:AlternateContent>
          <mc:Choice Requires="wps">
            <w:drawing>
              <wp:anchor distT="0" distB="0" distL="114300" distR="114300" simplePos="0" relativeHeight="251670528" behindDoc="0" locked="0" layoutInCell="1" allowOverlap="1" wp14:anchorId="3149F197" wp14:editId="5CD2879E">
                <wp:simplePos x="0" y="0"/>
                <wp:positionH relativeFrom="column">
                  <wp:posOffset>2655651</wp:posOffset>
                </wp:positionH>
                <wp:positionV relativeFrom="paragraph">
                  <wp:posOffset>170829</wp:posOffset>
                </wp:positionV>
                <wp:extent cx="758758" cy="989248"/>
                <wp:effectExtent l="25400" t="25400" r="41910" b="40005"/>
                <wp:wrapNone/>
                <wp:docPr id="12" name="直线箭头连接符 12"/>
                <wp:cNvGraphicFramePr/>
                <a:graphic xmlns:a="http://schemas.openxmlformats.org/drawingml/2006/main">
                  <a:graphicData uri="http://schemas.microsoft.com/office/word/2010/wordprocessingShape">
                    <wps:wsp>
                      <wps:cNvCnPr/>
                      <wps:spPr>
                        <a:xfrm>
                          <a:off x="0" y="0"/>
                          <a:ext cx="758758" cy="98924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89DD815" id="_x0000_t32" coordsize="21600,21600" o:spt="32" o:oned="t" path="m,l21600,21600e" filled="f">
                <v:path arrowok="t" fillok="f" o:connecttype="none"/>
                <o:lock v:ext="edit" shapetype="t"/>
              </v:shapetype>
              <v:shape id="直线箭头连接符 12" o:spid="_x0000_s1026" type="#_x0000_t32" style="position:absolute;left:0;text-align:left;margin-left:209.1pt;margin-top:13.45pt;width:59.75pt;height:77.9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" strokecolor="#4579b8 [3044]">
                <v:stroke startarrow="block" endarrow="block"/>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66432" behindDoc="0" locked="0" layoutInCell="1" allowOverlap="1" wp14:anchorId="3AD41F97" wp14:editId="2804E132">
                <wp:simplePos x="0" y="0"/>
                <wp:positionH relativeFrom="column">
                  <wp:posOffset>1371600</wp:posOffset>
                </wp:positionH>
                <wp:positionV relativeFrom="paragraph">
                  <wp:posOffset>174611</wp:posOffset>
                </wp:positionV>
                <wp:extent cx="615815" cy="1040860"/>
                <wp:effectExtent l="25400" t="25400" r="32385" b="38735"/>
                <wp:wrapNone/>
                <wp:docPr id="7" name="直线箭头连接符 7"/>
                <wp:cNvGraphicFramePr/>
                <a:graphic xmlns:a="http://schemas.openxmlformats.org/drawingml/2006/main">
                  <a:graphicData uri="http://schemas.microsoft.com/office/word/2010/wordprocessingShape">
                    <wps:wsp>
                      <wps:cNvCnPr/>
                      <wps:spPr>
                        <a:xfrm flipH="1">
                          <a:off x="0" y="0"/>
                          <a:ext cx="615815" cy="10408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849FA0" id="直线箭头连接符 7" o:spid="_x0000_s1026" type="#_x0000_t32" style="position:absolute;left:0;text-align:left;margin-left:108pt;margin-top:13.75pt;width:48.5pt;height:81.9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" strokecolor="#4579b8 [3044]">
                <v:stroke startarrow="block" endarrow="block"/>
              </v:shape>
            </w:pict>
          </mc:Fallback>
        </mc:AlternateContent>
      </w:r>
    </w:p>
    <w:p w14:paraId="47942E57" w14:textId="1E8F1CDC" w:rsidR="00A10461" w:rsidRDefault="00B51515" w:rsidP="0057691F">
      <w:pPr>
        <w:rPr>
          <w:rStyle w:val="y2iqfc"/>
          <w:rFonts w:ascii="Times New Roman" w:hAnsi="Times New Roman" w:cs="Times New Roman"/>
          <w:lang w:val="en"/>
        </w:rPr>
      </w:pPr>
      <w:r>
        <w:rPr>
          <w:rFonts w:ascii="Times New Roman" w:hAnsi="Times New Roman" w:cs="Times New Roman"/>
          <w:noProof/>
          <w:lang w:val="en-GB" w:eastAsia="en-GB"/>
        </w:rPr>
        <mc:AlternateContent>
          <mc:Choice Requires="wps">
            <w:drawing>
              <wp:anchor distT="0" distB="0" distL="114300" distR="114300" simplePos="0" relativeHeight="251667456" behindDoc="0" locked="0" layoutInCell="1" allowOverlap="1" wp14:anchorId="7352F059" wp14:editId="58DEC2BC">
                <wp:simplePos x="0" y="0"/>
                <wp:positionH relativeFrom="column">
                  <wp:posOffset>2383277</wp:posOffset>
                </wp:positionH>
                <wp:positionV relativeFrom="paragraph">
                  <wp:posOffset>128446</wp:posOffset>
                </wp:positionV>
                <wp:extent cx="0" cy="331078"/>
                <wp:effectExtent l="63500" t="25400" r="38100" b="37465"/>
                <wp:wrapNone/>
                <wp:docPr id="8" name="直线箭头连接符 8"/>
                <wp:cNvGraphicFramePr/>
                <a:graphic xmlns:a="http://schemas.openxmlformats.org/drawingml/2006/main">
                  <a:graphicData uri="http://schemas.microsoft.com/office/word/2010/wordprocessingShape">
                    <wps:wsp>
                      <wps:cNvCnPr/>
                      <wps:spPr>
                        <a:xfrm>
                          <a:off x="0" y="0"/>
                          <a:ext cx="0" cy="33107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0B3371" id="直线箭头连接符 8" o:spid="_x0000_s1026" type="#_x0000_t32" style="position:absolute;left:0;text-align:left;margin-left:187.65pt;margin-top:10.1pt;width:0;height:26.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" strokecolor="#4579b8 [3044]">
                <v:stroke startarrow="block" endarrow="block"/>
              </v:shape>
            </w:pict>
          </mc:Fallback>
        </mc:AlternateContent>
      </w:r>
    </w:p>
    <w:p w14:paraId="397C59F2" w14:textId="1E77E276" w:rsidR="00A10461" w:rsidRDefault="00B51515" w:rsidP="00B51515">
      <w:pPr>
        <w:tabs>
          <w:tab w:val="left" w:pos="3416"/>
        </w:tabs>
        <w:rPr>
          <w:rStyle w:val="y2iqfc"/>
          <w:rFonts w:ascii="Times New Roman" w:hAnsi="Times New Roman" w:cs="Times New Roman"/>
          <w:lang w:val="en"/>
        </w:rPr>
      </w:pPr>
      <w:r>
        <w:rPr>
          <w:rStyle w:val="y2iqfc"/>
          <w:rFonts w:ascii="Times New Roman" w:hAnsi="Times New Roman" w:cs="Times New Roman"/>
          <w:lang w:val="en"/>
        </w:rPr>
        <w:tab/>
        <w:t>W1</w:t>
      </w:r>
    </w:p>
    <w:p w14:paraId="1B84005C" w14:textId="6AE3D804" w:rsidR="00A10461" w:rsidRDefault="00B51515" w:rsidP="00B51515">
      <w:pPr>
        <w:tabs>
          <w:tab w:val="left" w:pos="2451"/>
          <w:tab w:val="left" w:pos="4760"/>
        </w:tabs>
        <w:rPr>
          <w:rStyle w:val="y2iqfc"/>
          <w:rFonts w:ascii="Times New Roman" w:hAnsi="Times New Roman" w:cs="Times New Roman"/>
          <w:lang w:val="en"/>
        </w:rPr>
      </w:pPr>
      <w:r>
        <w:rPr>
          <w:rFonts w:ascii="Times New Roman" w:hAnsi="Times New Roman" w:cs="Times New Roman"/>
          <w:noProof/>
          <w:lang w:val="en-GB" w:eastAsia="en-GB"/>
        </w:rPr>
        <mc:AlternateContent>
          <mc:Choice Requires="wps">
            <w:drawing>
              <wp:anchor distT="0" distB="0" distL="114300" distR="114300" simplePos="0" relativeHeight="251661312" behindDoc="0" locked="0" layoutInCell="1" allowOverlap="1" wp14:anchorId="18DC31B6" wp14:editId="1300A94B">
                <wp:simplePos x="0" y="0"/>
                <wp:positionH relativeFrom="column">
                  <wp:posOffset>1983105</wp:posOffset>
                </wp:positionH>
                <wp:positionV relativeFrom="paragraph">
                  <wp:posOffset>108558</wp:posOffset>
                </wp:positionV>
                <wp:extent cx="826851" cy="778213"/>
                <wp:effectExtent l="12700" t="12700" r="11430" b="9525"/>
                <wp:wrapNone/>
                <wp:docPr id="4" name="椭圆 4"/>
                <wp:cNvGraphicFramePr/>
                <a:graphic xmlns:a="http://schemas.openxmlformats.org/drawingml/2006/main">
                  <a:graphicData uri="http://schemas.microsoft.com/office/word/2010/wordprocessingShape">
                    <wps:wsp>
                      <wps:cNvSpPr/>
                      <wps:spPr>
                        <a:xfrm>
                          <a:off x="0" y="0"/>
                          <a:ext cx="826851" cy="77821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25BE42" w14:textId="2D75ACAF" w:rsidR="00B51515" w:rsidRPr="00B51515" w:rsidRDefault="00B51515" w:rsidP="00B51515">
                            <w:pPr>
                              <w:jc w:val="center"/>
                              <w:rPr>
                                <w:rFonts w:ascii="Times New Roman" w:hAnsi="Times New Roman" w:cs="Times New Roman"/>
                                <w:sz w:val="21"/>
                                <w:szCs w:val="21"/>
                              </w:rPr>
                            </w:pPr>
                            <w:r w:rsidRPr="00B51515">
                              <w:rPr>
                                <w:rFonts w:ascii="Times New Roman" w:hAnsi="Times New Roman" w:cs="Times New Roman"/>
                                <w:sz w:val="21"/>
                                <w:szCs w:val="21"/>
                              </w:rPr>
                              <w:t>Class1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8DC31B6" id="椭圆 4" o:spid="_x0000_s1027" style="position:absolute;margin-left:156.15pt;margin-top:8.55pt;width:65.1pt;height:61.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" fillcolor="#4f81bd [3204]" strokecolor="#243f60 [1604]" strokeweight="2pt">
                <v:textbox>
                  <w:txbxContent>
                    <w:p w14:paraId="1025BE42" w14:textId="2D75ACAF" w:rsidR="00B51515" w:rsidRPr="00B51515" w:rsidRDefault="00B51515" w:rsidP="00B51515">
                      <w:pPr>
                        <w:jc w:val="center"/>
                        <w:rPr>
                          <w:rFonts w:ascii="Times New Roman" w:hAnsi="Times New Roman" w:cs="Times New Roman"/>
                          <w:sz w:val="21"/>
                          <w:szCs w:val="21"/>
                        </w:rPr>
                      </w:pPr>
                      <w:r w:rsidRPr="00B51515">
                        <w:rPr>
                          <w:rFonts w:ascii="Times New Roman" w:hAnsi="Times New Roman" w:cs="Times New Roman"/>
                          <w:sz w:val="21"/>
                          <w:szCs w:val="21"/>
                        </w:rPr>
                        <w:t>Class1</w:t>
                      </w:r>
                    </w:p>
                  </w:txbxContent>
                </v:textbox>
              </v:oval>
            </w:pict>
          </mc:Fallback>
        </mc:AlternateContent>
      </w:r>
      <w:r>
        <w:rPr>
          <w:rStyle w:val="y2iqfc"/>
          <w:rFonts w:ascii="Times New Roman" w:hAnsi="Times New Roman" w:cs="Times New Roman"/>
          <w:lang w:val="en"/>
        </w:rPr>
        <w:tab/>
        <w:t>W4</w:t>
      </w:r>
      <w:r>
        <w:rPr>
          <w:rStyle w:val="y2iqfc"/>
          <w:rFonts w:ascii="Times New Roman" w:hAnsi="Times New Roman" w:cs="Times New Roman"/>
          <w:lang w:val="en"/>
        </w:rPr>
        <w:tab/>
        <w:t>W5</w:t>
      </w:r>
    </w:p>
    <w:p w14:paraId="7324BAD7" w14:textId="2F288BEF" w:rsidR="00A10461" w:rsidRDefault="00A10461" w:rsidP="0057691F">
      <w:pPr>
        <w:rPr>
          <w:rStyle w:val="y2iqfc"/>
          <w:rFonts w:ascii="Times New Roman" w:hAnsi="Times New Roman" w:cs="Times New Roman"/>
          <w:lang w:val="en"/>
        </w:rPr>
      </w:pPr>
    </w:p>
    <w:p w14:paraId="4C30D323" w14:textId="7E7E0A90" w:rsidR="00A10461" w:rsidRDefault="00A10461" w:rsidP="0057691F">
      <w:pPr>
        <w:rPr>
          <w:rStyle w:val="y2iqfc"/>
          <w:rFonts w:ascii="Times New Roman" w:hAnsi="Times New Roman" w:cs="Times New Roman"/>
          <w:lang w:val="en"/>
        </w:rPr>
      </w:pPr>
    </w:p>
    <w:p w14:paraId="6C58B122" w14:textId="01A65593" w:rsidR="00A10461" w:rsidRDefault="00B51515" w:rsidP="00B51515">
      <w:pPr>
        <w:tabs>
          <w:tab w:val="left" w:pos="2742"/>
          <w:tab w:val="left" w:pos="4718"/>
        </w:tabs>
        <w:rPr>
          <w:rStyle w:val="y2iqfc"/>
          <w:rFonts w:ascii="Times New Roman" w:hAnsi="Times New Roman" w:cs="Times New Roman"/>
          <w:lang w:val="en"/>
        </w:rPr>
      </w:pPr>
      <w:r>
        <w:rPr>
          <w:rFonts w:ascii="Times New Roman" w:hAnsi="Times New Roman" w:cs="Times New Roman"/>
          <w:noProof/>
          <w:lang w:val="en-GB" w:eastAsia="en-GB"/>
        </w:rPr>
        <mc:AlternateContent>
          <mc:Choice Requires="wps">
            <w:drawing>
              <wp:anchor distT="0" distB="0" distL="114300" distR="114300" simplePos="0" relativeHeight="251671552" behindDoc="0" locked="0" layoutInCell="1" allowOverlap="1" wp14:anchorId="2E7E0791" wp14:editId="0A39A31A">
                <wp:simplePos x="0" y="0"/>
                <wp:positionH relativeFrom="column">
                  <wp:posOffset>2755819</wp:posOffset>
                </wp:positionH>
                <wp:positionV relativeFrom="paragraph">
                  <wp:posOffset>107964</wp:posOffset>
                </wp:positionV>
                <wp:extent cx="431030" cy="253135"/>
                <wp:effectExtent l="25400" t="25400" r="39370" b="39370"/>
                <wp:wrapNone/>
                <wp:docPr id="13" name="直线箭头连接符 13"/>
                <wp:cNvGraphicFramePr/>
                <a:graphic xmlns:a="http://schemas.openxmlformats.org/drawingml/2006/main">
                  <a:graphicData uri="http://schemas.microsoft.com/office/word/2010/wordprocessingShape">
                    <wps:wsp>
                      <wps:cNvCnPr/>
                      <wps:spPr>
                        <a:xfrm>
                          <a:off x="0" y="0"/>
                          <a:ext cx="431030" cy="25313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D46B7D" id="直线箭头连接符 13" o:spid="_x0000_s1026" type="#_x0000_t32" style="position:absolute;left:0;text-align:left;margin-left:217pt;margin-top:8.5pt;width:33.95pt;height:19.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" strokecolor="#4579b8 [3044]">
                <v:stroke startarrow="block" endarrow="block"/>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69504" behindDoc="0" locked="0" layoutInCell="1" allowOverlap="1" wp14:anchorId="10D9EE3C" wp14:editId="5A631EB4">
                <wp:simplePos x="0" y="0"/>
                <wp:positionH relativeFrom="column">
                  <wp:posOffset>1575881</wp:posOffset>
                </wp:positionH>
                <wp:positionV relativeFrom="paragraph">
                  <wp:posOffset>108517</wp:posOffset>
                </wp:positionV>
                <wp:extent cx="411534" cy="252582"/>
                <wp:effectExtent l="25400" t="25400" r="33020" b="40005"/>
                <wp:wrapNone/>
                <wp:docPr id="10" name="直线箭头连接符 10"/>
                <wp:cNvGraphicFramePr/>
                <a:graphic xmlns:a="http://schemas.openxmlformats.org/drawingml/2006/main">
                  <a:graphicData uri="http://schemas.microsoft.com/office/word/2010/wordprocessingShape">
                    <wps:wsp>
                      <wps:cNvCnPr/>
                      <wps:spPr>
                        <a:xfrm flipH="1">
                          <a:off x="0" y="0"/>
                          <a:ext cx="411534" cy="25258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CCC13B" id="直线箭头连接符 10" o:spid="_x0000_s1026" type="#_x0000_t32" style="position:absolute;left:0;text-align:left;margin-left:124.1pt;margin-top:8.55pt;width:32.4pt;height:19.9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" strokecolor="#4579b8 [3044]">
                <v:stroke startarrow="block" endarrow="block"/>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63360" behindDoc="0" locked="0" layoutInCell="1" allowOverlap="1" wp14:anchorId="09C92C5A" wp14:editId="7DB02FD5">
                <wp:simplePos x="0" y="0"/>
                <wp:positionH relativeFrom="column">
                  <wp:posOffset>3180053</wp:posOffset>
                </wp:positionH>
                <wp:positionV relativeFrom="paragraph">
                  <wp:posOffset>17482</wp:posOffset>
                </wp:positionV>
                <wp:extent cx="826851" cy="778213"/>
                <wp:effectExtent l="12700" t="12700" r="11430" b="9525"/>
                <wp:wrapNone/>
                <wp:docPr id="5" name="椭圆 5"/>
                <wp:cNvGraphicFramePr/>
                <a:graphic xmlns:a="http://schemas.openxmlformats.org/drawingml/2006/main">
                  <a:graphicData uri="http://schemas.microsoft.com/office/word/2010/wordprocessingShape">
                    <wps:wsp>
                      <wps:cNvSpPr/>
                      <wps:spPr>
                        <a:xfrm>
                          <a:off x="0" y="0"/>
                          <a:ext cx="826851" cy="77821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ECBA33" w14:textId="0463BDC5" w:rsidR="00B51515" w:rsidRPr="00B51515" w:rsidRDefault="00B51515" w:rsidP="00B51515">
                            <w:pPr>
                              <w:jc w:val="center"/>
                              <w:rPr>
                                <w:rFonts w:ascii="Times New Roman" w:hAnsi="Times New Roman" w:cs="Times New Roman"/>
                                <w:sz w:val="21"/>
                                <w:szCs w:val="21"/>
                              </w:rPr>
                            </w:pPr>
                            <w:r w:rsidRPr="00B51515">
                              <w:rPr>
                                <w:rFonts w:ascii="Times New Roman" w:hAnsi="Times New Roman" w:cs="Times New Roman"/>
                                <w:sz w:val="21"/>
                                <w:szCs w:val="21"/>
                              </w:rPr>
                              <w:t>Class4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9C92C5A" id="椭圆 5" o:spid="_x0000_s1028" style="position:absolute;margin-left:250.4pt;margin-top:1.4pt;width:65.1pt;height:61.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" fillcolor="#4f81bd [3204]" strokecolor="#243f60 [1604]" strokeweight="2pt">
                <v:textbox>
                  <w:txbxContent>
                    <w:p w14:paraId="7DECBA33" w14:textId="0463BDC5" w:rsidR="00B51515" w:rsidRPr="00B51515" w:rsidRDefault="00B51515" w:rsidP="00B51515">
                      <w:pPr>
                        <w:jc w:val="center"/>
                        <w:rPr>
                          <w:rFonts w:ascii="Times New Roman" w:hAnsi="Times New Roman" w:cs="Times New Roman"/>
                          <w:sz w:val="21"/>
                          <w:szCs w:val="21"/>
                        </w:rPr>
                      </w:pPr>
                      <w:r w:rsidRPr="00B51515">
                        <w:rPr>
                          <w:rFonts w:ascii="Times New Roman" w:hAnsi="Times New Roman" w:cs="Times New Roman"/>
                          <w:sz w:val="21"/>
                          <w:szCs w:val="21"/>
                        </w:rPr>
                        <w:t>Class4</w:t>
                      </w:r>
                    </w:p>
                  </w:txbxContent>
                </v:textbox>
              </v:oval>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65408" behindDoc="0" locked="0" layoutInCell="1" allowOverlap="1" wp14:anchorId="1F5F56EF" wp14:editId="5DB410A9">
                <wp:simplePos x="0" y="0"/>
                <wp:positionH relativeFrom="column">
                  <wp:posOffset>797344</wp:posOffset>
                </wp:positionH>
                <wp:positionV relativeFrom="paragraph">
                  <wp:posOffset>104964</wp:posOffset>
                </wp:positionV>
                <wp:extent cx="826851" cy="778213"/>
                <wp:effectExtent l="12700" t="12700" r="11430" b="9525"/>
                <wp:wrapNone/>
                <wp:docPr id="6" name="椭圆 6"/>
                <wp:cNvGraphicFramePr/>
                <a:graphic xmlns:a="http://schemas.openxmlformats.org/drawingml/2006/main">
                  <a:graphicData uri="http://schemas.microsoft.com/office/word/2010/wordprocessingShape">
                    <wps:wsp>
                      <wps:cNvSpPr/>
                      <wps:spPr>
                        <a:xfrm>
                          <a:off x="0" y="0"/>
                          <a:ext cx="826851" cy="77821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8C26AA" w14:textId="0BDB1F57" w:rsidR="00B51515" w:rsidRPr="00B51515" w:rsidRDefault="00B51515" w:rsidP="00B51515">
                            <w:pPr>
                              <w:jc w:val="center"/>
                              <w:rPr>
                                <w:rFonts w:ascii="Times New Roman" w:hAnsi="Times New Roman" w:cs="Times New Roman"/>
                                <w:sz w:val="21"/>
                                <w:szCs w:val="21"/>
                              </w:rPr>
                            </w:pPr>
                            <w:r w:rsidRPr="00B51515">
                              <w:rPr>
                                <w:rFonts w:ascii="Times New Roman" w:hAnsi="Times New Roman" w:cs="Times New Roman"/>
                                <w:sz w:val="21"/>
                                <w:szCs w:val="21"/>
                              </w:rPr>
                              <w:t>Class3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F5F56EF" id="椭圆 6" o:spid="_x0000_s1029" style="position:absolute;margin-left:62.8pt;margin-top:8.25pt;width:65.1pt;height:61.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" fillcolor="#4f81bd [3204]" strokecolor="#243f60 [1604]" strokeweight="2pt">
                <v:textbox>
                  <w:txbxContent>
                    <w:p w14:paraId="2A8C26AA" w14:textId="0BDB1F57" w:rsidR="00B51515" w:rsidRPr="00B51515" w:rsidRDefault="00B51515" w:rsidP="00B51515">
                      <w:pPr>
                        <w:jc w:val="center"/>
                        <w:rPr>
                          <w:rFonts w:ascii="Times New Roman" w:hAnsi="Times New Roman" w:cs="Times New Roman"/>
                          <w:sz w:val="21"/>
                          <w:szCs w:val="21"/>
                        </w:rPr>
                      </w:pPr>
                      <w:r w:rsidRPr="00B51515">
                        <w:rPr>
                          <w:rFonts w:ascii="Times New Roman" w:hAnsi="Times New Roman" w:cs="Times New Roman"/>
                          <w:sz w:val="21"/>
                          <w:szCs w:val="21"/>
                        </w:rPr>
                        <w:t>Class3</w:t>
                      </w:r>
                    </w:p>
                  </w:txbxContent>
                </v:textbox>
              </v:oval>
            </w:pict>
          </mc:Fallback>
        </mc:AlternateContent>
      </w:r>
      <w:r>
        <w:rPr>
          <w:rStyle w:val="y2iqfc"/>
          <w:rFonts w:ascii="Times New Roman" w:hAnsi="Times New Roman" w:cs="Times New Roman"/>
          <w:lang w:val="en"/>
        </w:rPr>
        <w:tab/>
        <w:t>W2</w:t>
      </w:r>
      <w:r>
        <w:rPr>
          <w:rStyle w:val="y2iqfc"/>
          <w:rFonts w:ascii="Times New Roman" w:hAnsi="Times New Roman" w:cs="Times New Roman"/>
          <w:lang w:val="en"/>
        </w:rPr>
        <w:tab/>
        <w:t>W3</w:t>
      </w:r>
    </w:p>
    <w:p w14:paraId="7C85399A" w14:textId="076DCEA2" w:rsidR="00A10461" w:rsidRDefault="00A10461" w:rsidP="0057691F">
      <w:pPr>
        <w:rPr>
          <w:rStyle w:val="y2iqfc"/>
          <w:rFonts w:ascii="Times New Roman" w:hAnsi="Times New Roman" w:cs="Times New Roman"/>
          <w:lang w:val="en"/>
        </w:rPr>
      </w:pPr>
    </w:p>
    <w:p w14:paraId="780871A8" w14:textId="0E89BC03" w:rsidR="00A10461" w:rsidRDefault="00B51515" w:rsidP="0057691F">
      <w:pPr>
        <w:rPr>
          <w:rStyle w:val="y2iqfc"/>
          <w:rFonts w:ascii="Times New Roman" w:hAnsi="Times New Roman" w:cs="Times New Roman"/>
          <w:lang w:val="en"/>
        </w:rPr>
      </w:pPr>
      <w:r>
        <w:rPr>
          <w:rFonts w:ascii="Times New Roman" w:hAnsi="Times New Roman" w:cs="Times New Roman"/>
          <w:noProof/>
          <w:lang w:val="en-GB" w:eastAsia="en-GB"/>
        </w:rPr>
        <mc:AlternateContent>
          <mc:Choice Requires="wps">
            <w:drawing>
              <wp:anchor distT="0" distB="0" distL="114300" distR="114300" simplePos="0" relativeHeight="251668480" behindDoc="0" locked="0" layoutInCell="1" allowOverlap="1" wp14:anchorId="54FE8526" wp14:editId="0298D197">
                <wp:simplePos x="0" y="0"/>
                <wp:positionH relativeFrom="column">
                  <wp:posOffset>1627409</wp:posOffset>
                </wp:positionH>
                <wp:positionV relativeFrom="paragraph">
                  <wp:posOffset>153859</wp:posOffset>
                </wp:positionV>
                <wp:extent cx="1556507" cy="0"/>
                <wp:effectExtent l="25400" t="63500" r="0" b="76200"/>
                <wp:wrapNone/>
                <wp:docPr id="9" name="直线箭头连接符 9"/>
                <wp:cNvGraphicFramePr/>
                <a:graphic xmlns:a="http://schemas.openxmlformats.org/drawingml/2006/main">
                  <a:graphicData uri="http://schemas.microsoft.com/office/word/2010/wordprocessingShape">
                    <wps:wsp>
                      <wps:cNvCnPr/>
                      <wps:spPr>
                        <a:xfrm>
                          <a:off x="0" y="0"/>
                          <a:ext cx="155650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EB84294" id="直线箭头连接符 9" o:spid="_x0000_s1026" type="#_x0000_t32" style="position:absolute;left:0;text-align:left;margin-left:128.15pt;margin-top:12.1pt;width:122.5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" strokecolor="#4579b8 [3044]">
                <v:stroke startarrow="block" endarrow="block"/>
              </v:shape>
            </w:pict>
          </mc:Fallback>
        </mc:AlternateContent>
      </w:r>
    </w:p>
    <w:p w14:paraId="69799B18" w14:textId="3FA4C64B" w:rsidR="00A10461" w:rsidRDefault="00B51515" w:rsidP="00B51515">
      <w:pPr>
        <w:ind w:firstLineChars="1550" w:firstLine="3720"/>
        <w:rPr>
          <w:rStyle w:val="y2iqfc"/>
          <w:rFonts w:ascii="Times New Roman" w:hAnsi="Times New Roman" w:cs="Times New Roman"/>
          <w:lang w:val="en"/>
        </w:rPr>
      </w:pPr>
      <w:r>
        <w:rPr>
          <w:rStyle w:val="y2iqfc"/>
          <w:rFonts w:ascii="Times New Roman" w:hAnsi="Times New Roman" w:cs="Times New Roman" w:hint="eastAsia"/>
          <w:lang w:val="en"/>
        </w:rPr>
        <w:t>W</w:t>
      </w:r>
      <w:r>
        <w:rPr>
          <w:rStyle w:val="y2iqfc"/>
          <w:rFonts w:ascii="Times New Roman" w:hAnsi="Times New Roman" w:cs="Times New Roman"/>
          <w:lang w:val="en"/>
        </w:rPr>
        <w:t>6</w:t>
      </w:r>
    </w:p>
    <w:p w14:paraId="20E83A7B" w14:textId="5B150457" w:rsidR="00A10461" w:rsidRDefault="00A10461" w:rsidP="0057691F">
      <w:pPr>
        <w:rPr>
          <w:rStyle w:val="y2iqfc"/>
          <w:rFonts w:ascii="Times New Roman" w:hAnsi="Times New Roman" w:cs="Times New Roman"/>
          <w:lang w:val="en"/>
        </w:rPr>
      </w:pPr>
    </w:p>
    <w:p w14:paraId="50545FB0" w14:textId="77777777" w:rsidR="00E56316" w:rsidRDefault="00E56316" w:rsidP="0057691F">
      <w:pPr>
        <w:rPr>
          <w:rStyle w:val="y2iqfc"/>
          <w:rFonts w:ascii="Times New Roman" w:hAnsi="Times New Roman" w:cs="Times New Roman"/>
          <w:lang w:val="en"/>
        </w:rPr>
      </w:pPr>
    </w:p>
    <w:p w14:paraId="273930AB" w14:textId="6F1B416F" w:rsidR="00A10461" w:rsidRDefault="00E56316" w:rsidP="00E56316">
      <w:pPr>
        <w:ind w:firstLineChars="200" w:firstLine="480"/>
        <w:rPr>
          <w:rStyle w:val="y2iqfc"/>
          <w:rFonts w:ascii="Times New Roman" w:hAnsi="Times New Roman" w:cs="Times New Roman"/>
          <w:lang w:val="en"/>
        </w:rPr>
      </w:pPr>
      <w:r w:rsidRPr="002653A6">
        <w:rPr>
          <w:rFonts w:ascii="Times New Roman" w:hAnsi="Times New Roman" w:cs="Times New Roman"/>
        </w:rPr>
        <w:t>Figure</w:t>
      </w:r>
      <w:r>
        <w:rPr>
          <w:rFonts w:ascii="Times New Roman" w:hAnsi="Times New Roman" w:cs="Times New Roman"/>
        </w:rPr>
        <w:t>:</w:t>
      </w:r>
      <w:r w:rsidRPr="00E56316">
        <w:rPr>
          <w:position w:val="4"/>
          <w:sz w:val="14"/>
          <w:szCs w:val="14"/>
        </w:rPr>
        <w:t xml:space="preserve"> </w:t>
      </w:r>
      <w:r w:rsidRPr="00E56316">
        <w:rPr>
          <w:rFonts w:ascii="Times New Roman" w:hAnsi="Times New Roman" w:cs="Times New Roman"/>
        </w:rPr>
        <w:t xml:space="preserve">The diagram of solving the four </w:t>
      </w:r>
      <w:r>
        <w:rPr>
          <w:rFonts w:ascii="Times New Roman" w:hAnsi="Times New Roman" w:cs="Times New Roman"/>
        </w:rPr>
        <w:t>classes</w:t>
      </w:r>
      <w:r w:rsidRPr="00E56316">
        <w:rPr>
          <w:rFonts w:ascii="Times New Roman" w:hAnsi="Times New Roman" w:cs="Times New Roman"/>
        </w:rPr>
        <w:t xml:space="preserve">s problem by </w:t>
      </w:r>
      <w:r>
        <w:rPr>
          <w:rFonts w:ascii="Times New Roman" w:hAnsi="Times New Roman" w:cs="Times New Roman"/>
        </w:rPr>
        <w:t>PW</w:t>
      </w:r>
      <w:r w:rsidRPr="00E56316">
        <w:rPr>
          <w:rFonts w:ascii="Times New Roman" w:hAnsi="Times New Roman" w:cs="Times New Roman"/>
        </w:rPr>
        <w:t>-CSP</w:t>
      </w:r>
    </w:p>
    <w:p w14:paraId="205D08BA" w14:textId="77777777" w:rsidR="00A10461" w:rsidRDefault="00A10461" w:rsidP="0057691F">
      <w:pPr>
        <w:rPr>
          <w:rStyle w:val="y2iqfc"/>
          <w:rFonts w:ascii="Times New Roman" w:hAnsi="Times New Roman" w:cs="Times New Roman"/>
          <w:lang w:val="en"/>
        </w:rPr>
      </w:pPr>
    </w:p>
    <w:p w14:paraId="51DA90A6" w14:textId="53069728" w:rsidR="00A10461" w:rsidRPr="00A10461" w:rsidRDefault="00A10461" w:rsidP="00423292">
      <w:pPr>
        <w:spacing w:line="360" w:lineRule="auto"/>
        <w:rPr>
          <w:rFonts w:ascii="Times New Roman" w:hAnsi="Times New Roman" w:cs="Times New Roman"/>
        </w:rPr>
      </w:pPr>
      <w:r w:rsidRPr="00A10461">
        <w:rPr>
          <w:rFonts w:ascii="Times New Roman" w:hAnsi="Times New Roman" w:cs="Times New Roman"/>
        </w:rPr>
        <w:t xml:space="preserve">In the figure, </w:t>
      </w:r>
      <w:r>
        <w:rPr>
          <w:rFonts w:ascii="Times New Roman" w:hAnsi="Times New Roman" w:cs="Times New Roman"/>
        </w:rPr>
        <w:t>class</w:t>
      </w:r>
      <w:r w:rsidRPr="00A10461">
        <w:rPr>
          <w:rFonts w:ascii="Times New Roman" w:hAnsi="Times New Roman" w:cs="Times New Roman"/>
        </w:rPr>
        <w:t xml:space="preserve"> 1, </w:t>
      </w:r>
      <w:r>
        <w:rPr>
          <w:rFonts w:ascii="Times New Roman" w:hAnsi="Times New Roman" w:cs="Times New Roman"/>
        </w:rPr>
        <w:t>class</w:t>
      </w:r>
      <w:r w:rsidRPr="00A10461">
        <w:rPr>
          <w:rFonts w:ascii="Times New Roman" w:hAnsi="Times New Roman" w:cs="Times New Roman"/>
        </w:rPr>
        <w:t xml:space="preserve"> 2, </w:t>
      </w:r>
      <w:r>
        <w:rPr>
          <w:rFonts w:ascii="Times New Roman" w:hAnsi="Times New Roman" w:cs="Times New Roman"/>
        </w:rPr>
        <w:t>class</w:t>
      </w:r>
      <w:r w:rsidRPr="00A10461">
        <w:rPr>
          <w:rFonts w:ascii="Times New Roman" w:hAnsi="Times New Roman" w:cs="Times New Roman"/>
        </w:rPr>
        <w:t xml:space="preserve"> 3, and </w:t>
      </w:r>
      <w:r>
        <w:rPr>
          <w:rFonts w:ascii="Times New Roman" w:hAnsi="Times New Roman" w:cs="Times New Roman"/>
        </w:rPr>
        <w:t>class</w:t>
      </w:r>
      <w:r w:rsidRPr="00A10461">
        <w:rPr>
          <w:rFonts w:ascii="Times New Roman" w:hAnsi="Times New Roman" w:cs="Times New Roman"/>
        </w:rPr>
        <w:t xml:space="preserve"> 4 can represent the left hand, right hand, feet, and tongue respectively.</w:t>
      </w:r>
    </w:p>
    <w:p w14:paraId="3C528FAD" w14:textId="7086B313" w:rsidR="000D0D3A" w:rsidRPr="00A10461" w:rsidRDefault="00A10461" w:rsidP="002A7591">
      <w:pPr>
        <w:spacing w:line="360" w:lineRule="auto"/>
        <w:rPr>
          <w:rFonts w:ascii="Times New Roman" w:hAnsi="Times New Roman" w:cs="Times New Roman"/>
        </w:rPr>
      </w:pPr>
      <w:r w:rsidRPr="00A10461">
        <w:rPr>
          <w:rFonts w:ascii="Times New Roman" w:hAnsi="Times New Roman" w:cs="Times New Roman"/>
        </w:rPr>
        <w:t xml:space="preserve">For the four </w:t>
      </w:r>
      <w:r w:rsidR="00F51450">
        <w:rPr>
          <w:rFonts w:ascii="Times New Roman" w:hAnsi="Times New Roman" w:cs="Times New Roman"/>
        </w:rPr>
        <w:t>clas</w:t>
      </w:r>
      <w:r w:rsidRPr="00A10461">
        <w:rPr>
          <w:rFonts w:ascii="Times New Roman" w:hAnsi="Times New Roman" w:cs="Times New Roman"/>
        </w:rPr>
        <w:t>s</w:t>
      </w:r>
      <w:r w:rsidR="00F51450">
        <w:rPr>
          <w:rFonts w:ascii="Times New Roman" w:hAnsi="Times New Roman" w:cs="Times New Roman"/>
        </w:rPr>
        <w:t>es</w:t>
      </w:r>
      <w:r w:rsidRPr="00A10461">
        <w:rPr>
          <w:rFonts w:ascii="Times New Roman" w:hAnsi="Times New Roman" w:cs="Times New Roman"/>
        </w:rPr>
        <w:t xml:space="preserve"> of </w:t>
      </w:r>
      <w:r w:rsidR="00F51450" w:rsidRPr="00F51450">
        <w:rPr>
          <w:rFonts w:ascii="Times New Roman" w:hAnsi="Times New Roman" w:cs="Times New Roman"/>
          <w:lang w:val="en-GB"/>
        </w:rPr>
        <w:t>motor imagery</w:t>
      </w:r>
      <w:r w:rsidRPr="00A10461">
        <w:rPr>
          <w:rFonts w:ascii="Times New Roman" w:hAnsi="Times New Roman" w:cs="Times New Roman"/>
        </w:rPr>
        <w:t xml:space="preserve"> problems, W1 to W6 represent the spatial filter constructed between each two categories. So far, this article can extract the features of the four types of samples sets according to the steps of </w:t>
      </w:r>
      <w:r w:rsidR="000D0D3A">
        <w:rPr>
          <w:rFonts w:ascii="Times New Roman" w:hAnsi="Times New Roman" w:cs="Times New Roman"/>
        </w:rPr>
        <w:t>CSP</w:t>
      </w:r>
      <w:r w:rsidRPr="00A10461">
        <w:rPr>
          <w:rFonts w:ascii="Times New Roman" w:hAnsi="Times New Roman" w:cs="Times New Roman"/>
        </w:rPr>
        <w:t xml:space="preserve"> for feature extraction of the two types of sample sets.</w:t>
      </w:r>
    </w:p>
    <w:p w14:paraId="147DB0D8" w14:textId="2E4FF0D3" w:rsidR="00E2342A" w:rsidRPr="00A10461" w:rsidRDefault="00E2342A" w:rsidP="00423292">
      <w:pPr>
        <w:pStyle w:val="Heading3"/>
        <w:spacing w:line="360" w:lineRule="auto"/>
        <w:rPr>
          <w:rFonts w:ascii="Times New Roman" w:hAnsi="Times New Roman" w:cs="Times New Roman"/>
        </w:rPr>
      </w:pPr>
      <w:bookmarkStart w:id="50" w:name="_Toc82681958"/>
      <w:r w:rsidRPr="00A10461">
        <w:rPr>
          <w:rFonts w:ascii="Times New Roman" w:hAnsi="Times New Roman" w:cs="Times New Roman"/>
        </w:rPr>
        <w:t xml:space="preserve">One-Versus-Rest </w:t>
      </w:r>
      <w:r w:rsidR="000D0D3A">
        <w:rPr>
          <w:rFonts w:ascii="Times New Roman" w:hAnsi="Times New Roman" w:cs="Times New Roman"/>
        </w:rPr>
        <w:t>CSP</w:t>
      </w:r>
      <w:r w:rsidRPr="00A10461">
        <w:rPr>
          <w:rFonts w:ascii="Times New Roman" w:hAnsi="Times New Roman" w:cs="Times New Roman"/>
        </w:rPr>
        <w:t xml:space="preserve"> (</w:t>
      </w:r>
      <w:r w:rsidR="000D0D3A">
        <w:rPr>
          <w:rFonts w:ascii="Times New Roman" w:hAnsi="Times New Roman" w:cs="Times New Roman"/>
        </w:rPr>
        <w:t>OVR-CSP</w:t>
      </w:r>
      <w:r w:rsidRPr="00A10461">
        <w:rPr>
          <w:rFonts w:ascii="Times New Roman" w:hAnsi="Times New Roman" w:cs="Times New Roman"/>
        </w:rPr>
        <w:t>)</w:t>
      </w:r>
      <w:bookmarkEnd w:id="50"/>
    </w:p>
    <w:p w14:paraId="2BC3B53A" w14:textId="1563A968" w:rsidR="00140EEE" w:rsidRPr="000D0D3A" w:rsidRDefault="0057691F" w:rsidP="00423292">
      <w:pPr>
        <w:spacing w:line="360" w:lineRule="auto"/>
        <w:rPr>
          <w:rFonts w:ascii="Times New Roman" w:hAnsi="Times New Roman" w:cs="Times New Roman"/>
        </w:rPr>
      </w:pPr>
      <w:r w:rsidRPr="00A10461">
        <w:rPr>
          <w:rFonts w:ascii="Times New Roman" w:hAnsi="Times New Roman" w:cs="Times New Roman"/>
          <w:lang w:val="en"/>
        </w:rPr>
        <w:t xml:space="preserve">Different from </w:t>
      </w:r>
      <w:r w:rsidR="000D0D3A">
        <w:rPr>
          <w:rFonts w:ascii="Times New Roman" w:hAnsi="Times New Roman" w:cs="Times New Roman"/>
          <w:lang w:val="en"/>
        </w:rPr>
        <w:t>PW-CSP</w:t>
      </w:r>
      <w:r w:rsidRPr="00A10461">
        <w:rPr>
          <w:rFonts w:ascii="Times New Roman" w:hAnsi="Times New Roman" w:cs="Times New Roman"/>
          <w:lang w:val="en"/>
        </w:rPr>
        <w:t xml:space="preserve">, "One-Versus-Rest" </w:t>
      </w:r>
      <w:r w:rsidR="000D0D3A">
        <w:rPr>
          <w:rFonts w:ascii="Times New Roman" w:hAnsi="Times New Roman" w:cs="Times New Roman"/>
          <w:lang w:val="en"/>
        </w:rPr>
        <w:t>CSP</w:t>
      </w:r>
      <w:r w:rsidRPr="00A10461">
        <w:rPr>
          <w:rFonts w:ascii="Times New Roman" w:hAnsi="Times New Roman" w:cs="Times New Roman"/>
          <w:lang w:val="en"/>
        </w:rPr>
        <w:t xml:space="preserve"> regards one of the four classes as one class of problems, and the other three classes as one class of problems. Therefore, a total of four classes of problems have been transformed into Four binary classification problems. Adopting this kind of scheme needs to construct 4 spatial filters. The signal passes through 4 filters to get 8</w:t>
      </w:r>
      <w:r w:rsidRPr="00A10461">
        <w:rPr>
          <w:rFonts w:ascii="Times New Roman" w:hAnsi="Times New Roman" w:cs="Times New Roman"/>
        </w:rPr>
        <w:t>.</w:t>
      </w:r>
    </w:p>
    <w:p w14:paraId="320FF1AE" w14:textId="6D1723C2" w:rsidR="00E2342A" w:rsidRPr="00E2342A" w:rsidRDefault="00B51515" w:rsidP="00E2342A">
      <w:r>
        <w:rPr>
          <w:rFonts w:ascii="Times New Roman" w:hAnsi="Times New Roman" w:cs="Times New Roman"/>
          <w:noProof/>
          <w:lang w:val="en-GB" w:eastAsia="en-GB"/>
        </w:rPr>
        <mc:AlternateContent>
          <mc:Choice Requires="wps">
            <w:drawing>
              <wp:anchor distT="0" distB="0" distL="114300" distR="114300" simplePos="0" relativeHeight="251681792" behindDoc="0" locked="0" layoutInCell="1" allowOverlap="1" wp14:anchorId="7DC020A0" wp14:editId="291608A7">
                <wp:simplePos x="0" y="0"/>
                <wp:positionH relativeFrom="column">
                  <wp:posOffset>3073940</wp:posOffset>
                </wp:positionH>
                <wp:positionV relativeFrom="paragraph">
                  <wp:posOffset>8836</wp:posOffset>
                </wp:positionV>
                <wp:extent cx="826851" cy="778213"/>
                <wp:effectExtent l="12700" t="12700" r="11430" b="9525"/>
                <wp:wrapNone/>
                <wp:docPr id="19" name="椭圆 19"/>
                <wp:cNvGraphicFramePr/>
                <a:graphic xmlns:a="http://schemas.openxmlformats.org/drawingml/2006/main">
                  <a:graphicData uri="http://schemas.microsoft.com/office/word/2010/wordprocessingShape">
                    <wps:wsp>
                      <wps:cNvSpPr/>
                      <wps:spPr>
                        <a:xfrm>
                          <a:off x="0" y="0"/>
                          <a:ext cx="826851" cy="77821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795234" w14:textId="60818811" w:rsidR="00B51515" w:rsidRPr="00B51515" w:rsidRDefault="00B51515" w:rsidP="00B51515">
                            <w:pPr>
                              <w:jc w:val="center"/>
                              <w:rPr>
                                <w:rFonts w:ascii="Times New Roman" w:hAnsi="Times New Roman" w:cs="Times New Roman"/>
                                <w:sz w:val="21"/>
                                <w:szCs w:val="21"/>
                              </w:rPr>
                            </w:pPr>
                            <w:r>
                              <w:rPr>
                                <w:rFonts w:ascii="Times New Roman" w:hAnsi="Times New Roman" w:cs="Times New Roman"/>
                                <w:sz w:val="21"/>
                                <w:szCs w:val="21"/>
                              </w:rPr>
                              <w:t>No</w:t>
                            </w:r>
                            <w:r>
                              <w:rPr>
                                <w:rFonts w:ascii="Times New Roman" w:hAnsi="Times New Roman" w:cs="Times New Roman" w:hint="eastAsia"/>
                                <w:sz w:val="21"/>
                                <w:szCs w:val="21"/>
                              </w:rPr>
                              <w:t>n</w:t>
                            </w:r>
                            <w:r>
                              <w:rPr>
                                <w:rFonts w:ascii="Times New Roman" w:hAnsi="Times New Roman" w:cs="Times New Roman"/>
                                <w:sz w:val="21"/>
                                <w:szCs w:val="21"/>
                              </w:rPr>
                              <w:t>-c</w:t>
                            </w:r>
                            <w:r w:rsidRPr="00B51515">
                              <w:rPr>
                                <w:rFonts w:ascii="Times New Roman" w:hAnsi="Times New Roman" w:cs="Times New Roman"/>
                                <w:sz w:val="21"/>
                                <w:szCs w:val="21"/>
                              </w:rPr>
                              <w:t>lass1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DC020A0" id="椭圆 19" o:spid="_x0000_s1030" style="position:absolute;margin-left:242.05pt;margin-top:.7pt;width:65.1pt;height:61.3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" fillcolor="#4f81bd [3204]" strokecolor="#243f60 [1604]" strokeweight="2pt">
                <v:textbox>
                  <w:txbxContent>
                    <w:p w14:paraId="18795234" w14:textId="60818811" w:rsidR="00B51515" w:rsidRPr="00B51515" w:rsidRDefault="00B51515" w:rsidP="00B51515">
                      <w:pPr>
                        <w:jc w:val="center"/>
                        <w:rPr>
                          <w:rFonts w:ascii="Times New Roman" w:hAnsi="Times New Roman" w:cs="Times New Roman"/>
                          <w:sz w:val="21"/>
                          <w:szCs w:val="21"/>
                        </w:rPr>
                      </w:pPr>
                      <w:r>
                        <w:rPr>
                          <w:rFonts w:ascii="Times New Roman" w:hAnsi="Times New Roman" w:cs="Times New Roman"/>
                          <w:sz w:val="21"/>
                          <w:szCs w:val="21"/>
                        </w:rPr>
                        <w:t>No</w:t>
                      </w:r>
                      <w:r>
                        <w:rPr>
                          <w:rFonts w:ascii="Times New Roman" w:hAnsi="Times New Roman" w:cs="Times New Roman" w:hint="eastAsia"/>
                          <w:sz w:val="21"/>
                          <w:szCs w:val="21"/>
                        </w:rPr>
                        <w:t>n</w:t>
                      </w:r>
                      <w:r>
                        <w:rPr>
                          <w:rFonts w:ascii="Times New Roman" w:hAnsi="Times New Roman" w:cs="Times New Roman"/>
                          <w:sz w:val="21"/>
                          <w:szCs w:val="21"/>
                        </w:rPr>
                        <w:t>-c</w:t>
                      </w:r>
                      <w:r w:rsidRPr="00B51515">
                        <w:rPr>
                          <w:rFonts w:ascii="Times New Roman" w:hAnsi="Times New Roman" w:cs="Times New Roman"/>
                          <w:sz w:val="21"/>
                          <w:szCs w:val="21"/>
                        </w:rPr>
                        <w:t>lass1</w:t>
                      </w:r>
                    </w:p>
                  </w:txbxContent>
                </v:textbox>
              </v:oval>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73600" behindDoc="0" locked="0" layoutInCell="1" allowOverlap="1" wp14:anchorId="45032AC1" wp14:editId="4D829853">
                <wp:simplePos x="0" y="0"/>
                <wp:positionH relativeFrom="column">
                  <wp:posOffset>437191</wp:posOffset>
                </wp:positionH>
                <wp:positionV relativeFrom="paragraph">
                  <wp:posOffset>66648</wp:posOffset>
                </wp:positionV>
                <wp:extent cx="826851" cy="778213"/>
                <wp:effectExtent l="12700" t="12700" r="11430" b="9525"/>
                <wp:wrapNone/>
                <wp:docPr id="15" name="椭圆 15"/>
                <wp:cNvGraphicFramePr/>
                <a:graphic xmlns:a="http://schemas.openxmlformats.org/drawingml/2006/main">
                  <a:graphicData uri="http://schemas.microsoft.com/office/word/2010/wordprocessingShape">
                    <wps:wsp>
                      <wps:cNvSpPr/>
                      <wps:spPr>
                        <a:xfrm>
                          <a:off x="0" y="0"/>
                          <a:ext cx="826851" cy="77821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90AC74" w14:textId="77777777" w:rsidR="00B51515" w:rsidRPr="00B51515" w:rsidRDefault="00B51515" w:rsidP="00B51515">
                            <w:pPr>
                              <w:jc w:val="center"/>
                              <w:rPr>
                                <w:rFonts w:ascii="Times New Roman" w:hAnsi="Times New Roman" w:cs="Times New Roman"/>
                                <w:sz w:val="21"/>
                                <w:szCs w:val="21"/>
                              </w:rPr>
                            </w:pPr>
                            <w:r w:rsidRPr="00B51515">
                              <w:rPr>
                                <w:rFonts w:ascii="Times New Roman" w:hAnsi="Times New Roman" w:cs="Times New Roman"/>
                                <w:sz w:val="21"/>
                                <w:szCs w:val="21"/>
                              </w:rPr>
                              <w:t>Class1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5032AC1" id="椭圆 15" o:spid="_x0000_s1031" style="position:absolute;margin-left:34.4pt;margin-top:5.25pt;width:65.1pt;height:61.3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" fillcolor="#4f81bd [3204]" strokecolor="#243f60 [1604]" strokeweight="2pt">
                <v:textbox>
                  <w:txbxContent>
                    <w:p w14:paraId="3190AC74" w14:textId="77777777" w:rsidR="00B51515" w:rsidRPr="00B51515" w:rsidRDefault="00B51515" w:rsidP="00B51515">
                      <w:pPr>
                        <w:jc w:val="center"/>
                        <w:rPr>
                          <w:rFonts w:ascii="Times New Roman" w:hAnsi="Times New Roman" w:cs="Times New Roman"/>
                          <w:sz w:val="21"/>
                          <w:szCs w:val="21"/>
                        </w:rPr>
                      </w:pPr>
                      <w:r w:rsidRPr="00B51515">
                        <w:rPr>
                          <w:rFonts w:ascii="Times New Roman" w:hAnsi="Times New Roman" w:cs="Times New Roman"/>
                          <w:sz w:val="21"/>
                          <w:szCs w:val="21"/>
                        </w:rPr>
                        <w:t>Class1</w:t>
                      </w:r>
                    </w:p>
                  </w:txbxContent>
                </v:textbox>
              </v:oval>
            </w:pict>
          </mc:Fallback>
        </mc:AlternateContent>
      </w:r>
    </w:p>
    <w:p w14:paraId="6F3B3E1A" w14:textId="37C2E04A" w:rsidR="00E2342A" w:rsidRPr="00D673DF" w:rsidRDefault="00B51515" w:rsidP="00B51515">
      <w:pPr>
        <w:tabs>
          <w:tab w:val="left" w:pos="3401"/>
        </w:tabs>
      </w:pPr>
      <w:r>
        <w:tab/>
        <w:t>W1</w:t>
      </w:r>
    </w:p>
    <w:p w14:paraId="274C53D2" w14:textId="49B209B7" w:rsidR="004A162E" w:rsidRDefault="00B51515" w:rsidP="004A162E">
      <w:r>
        <w:rPr>
          <w:noProof/>
          <w:lang w:val="en-GB" w:eastAsia="en-GB"/>
        </w:rPr>
        <mc:AlternateContent>
          <mc:Choice Requires="wps">
            <w:drawing>
              <wp:anchor distT="0" distB="0" distL="114300" distR="114300" simplePos="0" relativeHeight="251688960" behindDoc="0" locked="0" layoutInCell="1" allowOverlap="1" wp14:anchorId="4E2B8EC4" wp14:editId="6B189D7C">
                <wp:simplePos x="0" y="0"/>
                <wp:positionH relativeFrom="column">
                  <wp:posOffset>1267487</wp:posOffset>
                </wp:positionH>
                <wp:positionV relativeFrom="paragraph">
                  <wp:posOffset>67904</wp:posOffset>
                </wp:positionV>
                <wp:extent cx="1809426" cy="0"/>
                <wp:effectExtent l="25400" t="63500" r="0" b="76200"/>
                <wp:wrapNone/>
                <wp:docPr id="26" name="直线箭头连接符 26"/>
                <wp:cNvGraphicFramePr/>
                <a:graphic xmlns:a="http://schemas.openxmlformats.org/drawingml/2006/main">
                  <a:graphicData uri="http://schemas.microsoft.com/office/word/2010/wordprocessingShape">
                    <wps:wsp>
                      <wps:cNvCnPr/>
                      <wps:spPr>
                        <a:xfrm>
                          <a:off x="0" y="0"/>
                          <a:ext cx="1809426"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75A016" id="直线箭头连接符 26" o:spid="_x0000_s1026" type="#_x0000_t32" style="position:absolute;left:0;text-align:left;margin-left:99.8pt;margin-top:5.35pt;width:142.4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" strokecolor="#4579b8 [3044]">
                <v:stroke startarrow="block" endarrow="block"/>
              </v:shape>
            </w:pict>
          </mc:Fallback>
        </mc:AlternateContent>
      </w:r>
    </w:p>
    <w:p w14:paraId="358334D6" w14:textId="10C71244" w:rsidR="004A162E" w:rsidRDefault="004A162E" w:rsidP="00A8795D"/>
    <w:p w14:paraId="5310100F" w14:textId="01C41C45" w:rsidR="00B51515" w:rsidRDefault="00B51515" w:rsidP="00A8795D">
      <w:r>
        <w:rPr>
          <w:rFonts w:ascii="Times New Roman" w:hAnsi="Times New Roman" w:cs="Times New Roman"/>
          <w:noProof/>
          <w:lang w:val="en-GB" w:eastAsia="en-GB"/>
        </w:rPr>
        <mc:AlternateContent>
          <mc:Choice Requires="wps">
            <w:drawing>
              <wp:anchor distT="0" distB="0" distL="114300" distR="114300" simplePos="0" relativeHeight="251687936" behindDoc="0" locked="0" layoutInCell="1" allowOverlap="1" wp14:anchorId="68E27A4B" wp14:editId="4C61C5C5">
                <wp:simplePos x="0" y="0"/>
                <wp:positionH relativeFrom="column">
                  <wp:posOffset>3072765</wp:posOffset>
                </wp:positionH>
                <wp:positionV relativeFrom="paragraph">
                  <wp:posOffset>51152</wp:posOffset>
                </wp:positionV>
                <wp:extent cx="826851" cy="778213"/>
                <wp:effectExtent l="12700" t="12700" r="11430" b="9525"/>
                <wp:wrapNone/>
                <wp:docPr id="25" name="椭圆 25"/>
                <wp:cNvGraphicFramePr/>
                <a:graphic xmlns:a="http://schemas.openxmlformats.org/drawingml/2006/main">
                  <a:graphicData uri="http://schemas.microsoft.com/office/word/2010/wordprocessingShape">
                    <wps:wsp>
                      <wps:cNvSpPr/>
                      <wps:spPr>
                        <a:xfrm>
                          <a:off x="0" y="0"/>
                          <a:ext cx="826851" cy="77821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5F3D48" w14:textId="0AF15640" w:rsidR="00B51515" w:rsidRPr="00B51515" w:rsidRDefault="00B51515" w:rsidP="00B51515">
                            <w:pPr>
                              <w:jc w:val="center"/>
                              <w:rPr>
                                <w:rFonts w:ascii="Times New Roman" w:hAnsi="Times New Roman" w:cs="Times New Roman"/>
                                <w:sz w:val="21"/>
                                <w:szCs w:val="21"/>
                              </w:rPr>
                            </w:pPr>
                            <w:r>
                              <w:rPr>
                                <w:rFonts w:ascii="Times New Roman" w:hAnsi="Times New Roman" w:cs="Times New Roman"/>
                                <w:sz w:val="21"/>
                                <w:szCs w:val="21"/>
                              </w:rPr>
                              <w:t>No</w:t>
                            </w:r>
                            <w:r>
                              <w:rPr>
                                <w:rFonts w:ascii="Times New Roman" w:hAnsi="Times New Roman" w:cs="Times New Roman" w:hint="eastAsia"/>
                                <w:sz w:val="21"/>
                                <w:szCs w:val="21"/>
                              </w:rPr>
                              <w:t>n</w:t>
                            </w:r>
                            <w:r>
                              <w:rPr>
                                <w:rFonts w:ascii="Times New Roman" w:hAnsi="Times New Roman" w:cs="Times New Roman"/>
                                <w:sz w:val="21"/>
                                <w:szCs w:val="21"/>
                              </w:rPr>
                              <w:t>-c</w:t>
                            </w:r>
                            <w:r w:rsidRPr="00B51515">
                              <w:rPr>
                                <w:rFonts w:ascii="Times New Roman" w:hAnsi="Times New Roman" w:cs="Times New Roman"/>
                                <w:sz w:val="21"/>
                                <w:szCs w:val="21"/>
                              </w:rPr>
                              <w:t>lass</w:t>
                            </w:r>
                            <w:r>
                              <w:rPr>
                                <w:rFonts w:ascii="Times New Roman" w:hAnsi="Times New Roman" w:cs="Times New Roman"/>
                                <w:sz w:val="21"/>
                                <w:szCs w:val="2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8E27A4B" id="椭圆 25" o:spid="_x0000_s1032" style="position:absolute;margin-left:241.95pt;margin-top:4.05pt;width:65.1pt;height:61.3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" fillcolor="#4f81bd [3204]" strokecolor="#243f60 [1604]" strokeweight="2pt">
                <v:textbox>
                  <w:txbxContent>
                    <w:p w14:paraId="185F3D48" w14:textId="0AF15640" w:rsidR="00B51515" w:rsidRPr="00B51515" w:rsidRDefault="00B51515" w:rsidP="00B51515">
                      <w:pPr>
                        <w:jc w:val="center"/>
                        <w:rPr>
                          <w:rFonts w:ascii="Times New Roman" w:hAnsi="Times New Roman" w:cs="Times New Roman"/>
                          <w:sz w:val="21"/>
                          <w:szCs w:val="21"/>
                        </w:rPr>
                      </w:pPr>
                      <w:r>
                        <w:rPr>
                          <w:rFonts w:ascii="Times New Roman" w:hAnsi="Times New Roman" w:cs="Times New Roman"/>
                          <w:sz w:val="21"/>
                          <w:szCs w:val="21"/>
                        </w:rPr>
                        <w:t>No</w:t>
                      </w:r>
                      <w:r>
                        <w:rPr>
                          <w:rFonts w:ascii="Times New Roman" w:hAnsi="Times New Roman" w:cs="Times New Roman" w:hint="eastAsia"/>
                          <w:sz w:val="21"/>
                          <w:szCs w:val="21"/>
                        </w:rPr>
                        <w:t>n</w:t>
                      </w:r>
                      <w:r>
                        <w:rPr>
                          <w:rFonts w:ascii="Times New Roman" w:hAnsi="Times New Roman" w:cs="Times New Roman"/>
                          <w:sz w:val="21"/>
                          <w:szCs w:val="21"/>
                        </w:rPr>
                        <w:t>-c</w:t>
                      </w:r>
                      <w:r w:rsidRPr="00B51515">
                        <w:rPr>
                          <w:rFonts w:ascii="Times New Roman" w:hAnsi="Times New Roman" w:cs="Times New Roman"/>
                          <w:sz w:val="21"/>
                          <w:szCs w:val="21"/>
                        </w:rPr>
                        <w:t>lass</w:t>
                      </w:r>
                      <w:r>
                        <w:rPr>
                          <w:rFonts w:ascii="Times New Roman" w:hAnsi="Times New Roman" w:cs="Times New Roman"/>
                          <w:sz w:val="21"/>
                          <w:szCs w:val="21"/>
                        </w:rPr>
                        <w:t>2</w:t>
                      </w:r>
                    </w:p>
                  </w:txbxContent>
                </v:textbox>
              </v:oval>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75648" behindDoc="0" locked="0" layoutInCell="1" allowOverlap="1" wp14:anchorId="3F9280BC" wp14:editId="1CEF1DC8">
                <wp:simplePos x="0" y="0"/>
                <wp:positionH relativeFrom="column">
                  <wp:posOffset>437515</wp:posOffset>
                </wp:positionH>
                <wp:positionV relativeFrom="paragraph">
                  <wp:posOffset>114989</wp:posOffset>
                </wp:positionV>
                <wp:extent cx="826851" cy="778213"/>
                <wp:effectExtent l="12700" t="12700" r="11430" b="9525"/>
                <wp:wrapNone/>
                <wp:docPr id="16" name="椭圆 16"/>
                <wp:cNvGraphicFramePr/>
                <a:graphic xmlns:a="http://schemas.openxmlformats.org/drawingml/2006/main">
                  <a:graphicData uri="http://schemas.microsoft.com/office/word/2010/wordprocessingShape">
                    <wps:wsp>
                      <wps:cNvSpPr/>
                      <wps:spPr>
                        <a:xfrm>
                          <a:off x="0" y="0"/>
                          <a:ext cx="826851" cy="77821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851FF8" w14:textId="77777777" w:rsidR="00B51515" w:rsidRPr="00B51515" w:rsidRDefault="00B51515" w:rsidP="00B51515">
                            <w:pPr>
                              <w:jc w:val="center"/>
                              <w:rPr>
                                <w:rFonts w:ascii="Times New Roman" w:hAnsi="Times New Roman" w:cs="Times New Roman"/>
                                <w:sz w:val="21"/>
                                <w:szCs w:val="21"/>
                              </w:rPr>
                            </w:pPr>
                            <w:r w:rsidRPr="00B51515">
                              <w:rPr>
                                <w:rFonts w:ascii="Times New Roman" w:hAnsi="Times New Roman" w:cs="Times New Roman"/>
                                <w:sz w:val="21"/>
                                <w:szCs w:val="21"/>
                              </w:rPr>
                              <w:t>Class2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F9280BC" id="椭圆 16" o:spid="_x0000_s1033" style="position:absolute;margin-left:34.45pt;margin-top:9.05pt;width:65.1pt;height:61.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" fillcolor="#4f81bd [3204]" strokecolor="#243f60 [1604]" strokeweight="2pt">
                <v:textbox>
                  <w:txbxContent>
                    <w:p w14:paraId="09851FF8" w14:textId="77777777" w:rsidR="00B51515" w:rsidRPr="00B51515" w:rsidRDefault="00B51515" w:rsidP="00B51515">
                      <w:pPr>
                        <w:jc w:val="center"/>
                        <w:rPr>
                          <w:rFonts w:ascii="Times New Roman" w:hAnsi="Times New Roman" w:cs="Times New Roman"/>
                          <w:sz w:val="21"/>
                          <w:szCs w:val="21"/>
                        </w:rPr>
                      </w:pPr>
                      <w:r w:rsidRPr="00B51515">
                        <w:rPr>
                          <w:rFonts w:ascii="Times New Roman" w:hAnsi="Times New Roman" w:cs="Times New Roman"/>
                          <w:sz w:val="21"/>
                          <w:szCs w:val="21"/>
                        </w:rPr>
                        <w:t>Class2</w:t>
                      </w:r>
                    </w:p>
                  </w:txbxContent>
                </v:textbox>
              </v:oval>
            </w:pict>
          </mc:Fallback>
        </mc:AlternateContent>
      </w:r>
    </w:p>
    <w:p w14:paraId="320CA9A1" w14:textId="059E733E" w:rsidR="00B51515" w:rsidRDefault="00B51515" w:rsidP="00B51515">
      <w:pPr>
        <w:tabs>
          <w:tab w:val="left" w:pos="3493"/>
        </w:tabs>
      </w:pPr>
      <w:r>
        <w:tab/>
        <w:t>W2</w:t>
      </w:r>
    </w:p>
    <w:p w14:paraId="127017D7" w14:textId="09E71AA4" w:rsidR="00B51515" w:rsidRDefault="00B51515" w:rsidP="00A8795D">
      <w:r>
        <w:rPr>
          <w:noProof/>
          <w:lang w:val="en-GB" w:eastAsia="en-GB"/>
        </w:rPr>
        <mc:AlternateContent>
          <mc:Choice Requires="wps">
            <w:drawing>
              <wp:anchor distT="0" distB="0" distL="114300" distR="114300" simplePos="0" relativeHeight="251689984" behindDoc="0" locked="0" layoutInCell="1" allowOverlap="1" wp14:anchorId="01F5B2D7" wp14:editId="6D71A9CC">
                <wp:simplePos x="0" y="0"/>
                <wp:positionH relativeFrom="column">
                  <wp:posOffset>1270539</wp:posOffset>
                </wp:positionH>
                <wp:positionV relativeFrom="paragraph">
                  <wp:posOffset>84725</wp:posOffset>
                </wp:positionV>
                <wp:extent cx="1809115" cy="0"/>
                <wp:effectExtent l="25400" t="63500" r="0" b="76200"/>
                <wp:wrapNone/>
                <wp:docPr id="27" name="直线箭头连接符 27"/>
                <wp:cNvGraphicFramePr/>
                <a:graphic xmlns:a="http://schemas.openxmlformats.org/drawingml/2006/main">
                  <a:graphicData uri="http://schemas.microsoft.com/office/word/2010/wordprocessingShape">
                    <wps:wsp>
                      <wps:cNvCnPr/>
                      <wps:spPr>
                        <a:xfrm>
                          <a:off x="0" y="0"/>
                          <a:ext cx="180911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379403" id="直线箭头连接符 27" o:spid="_x0000_s1026" type="#_x0000_t32" style="position:absolute;left:0;text-align:left;margin-left:100.05pt;margin-top:6.65pt;width:142.4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" strokecolor="#4579b8 [3044]">
                <v:stroke startarrow="block" endarrow="block"/>
              </v:shape>
            </w:pict>
          </mc:Fallback>
        </mc:AlternateContent>
      </w:r>
    </w:p>
    <w:p w14:paraId="6EA79173" w14:textId="1B3229F7" w:rsidR="00B51515" w:rsidRDefault="00B51515" w:rsidP="00A8795D"/>
    <w:p w14:paraId="223DDDC0" w14:textId="305AA2CB" w:rsidR="00B51515" w:rsidRDefault="00B51515" w:rsidP="00A8795D">
      <w:r>
        <w:rPr>
          <w:rFonts w:ascii="Times New Roman" w:hAnsi="Times New Roman" w:cs="Times New Roman"/>
          <w:noProof/>
          <w:lang w:val="en-GB" w:eastAsia="en-GB"/>
        </w:rPr>
        <w:lastRenderedPageBreak/>
        <mc:AlternateContent>
          <mc:Choice Requires="wps">
            <w:drawing>
              <wp:anchor distT="0" distB="0" distL="114300" distR="114300" simplePos="0" relativeHeight="251685888" behindDoc="0" locked="0" layoutInCell="1" allowOverlap="1" wp14:anchorId="2BDB6866" wp14:editId="07086A87">
                <wp:simplePos x="0" y="0"/>
                <wp:positionH relativeFrom="column">
                  <wp:posOffset>3073238</wp:posOffset>
                </wp:positionH>
                <wp:positionV relativeFrom="paragraph">
                  <wp:posOffset>97398</wp:posOffset>
                </wp:positionV>
                <wp:extent cx="826851" cy="778213"/>
                <wp:effectExtent l="12700" t="12700" r="11430" b="9525"/>
                <wp:wrapNone/>
                <wp:docPr id="24" name="椭圆 24"/>
                <wp:cNvGraphicFramePr/>
                <a:graphic xmlns:a="http://schemas.openxmlformats.org/drawingml/2006/main">
                  <a:graphicData uri="http://schemas.microsoft.com/office/word/2010/wordprocessingShape">
                    <wps:wsp>
                      <wps:cNvSpPr/>
                      <wps:spPr>
                        <a:xfrm>
                          <a:off x="0" y="0"/>
                          <a:ext cx="826851" cy="77821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477957" w14:textId="301E0EE6" w:rsidR="00B51515" w:rsidRPr="00B51515" w:rsidRDefault="00B51515" w:rsidP="00B51515">
                            <w:pPr>
                              <w:jc w:val="center"/>
                              <w:rPr>
                                <w:rFonts w:ascii="Times New Roman" w:hAnsi="Times New Roman" w:cs="Times New Roman"/>
                                <w:sz w:val="21"/>
                                <w:szCs w:val="21"/>
                              </w:rPr>
                            </w:pPr>
                            <w:r>
                              <w:rPr>
                                <w:rFonts w:ascii="Times New Roman" w:hAnsi="Times New Roman" w:cs="Times New Roman"/>
                                <w:sz w:val="21"/>
                                <w:szCs w:val="21"/>
                              </w:rPr>
                              <w:t>No</w:t>
                            </w:r>
                            <w:r>
                              <w:rPr>
                                <w:rFonts w:ascii="Times New Roman" w:hAnsi="Times New Roman" w:cs="Times New Roman" w:hint="eastAsia"/>
                                <w:sz w:val="21"/>
                                <w:szCs w:val="21"/>
                              </w:rPr>
                              <w:t>n</w:t>
                            </w:r>
                            <w:r>
                              <w:rPr>
                                <w:rFonts w:ascii="Times New Roman" w:hAnsi="Times New Roman" w:cs="Times New Roman"/>
                                <w:sz w:val="21"/>
                                <w:szCs w:val="21"/>
                              </w:rPr>
                              <w:t>-c</w:t>
                            </w:r>
                            <w:r w:rsidRPr="00B51515">
                              <w:rPr>
                                <w:rFonts w:ascii="Times New Roman" w:hAnsi="Times New Roman" w:cs="Times New Roman"/>
                                <w:sz w:val="21"/>
                                <w:szCs w:val="21"/>
                              </w:rPr>
                              <w:t>lass</w:t>
                            </w:r>
                            <w:r>
                              <w:rPr>
                                <w:rFonts w:ascii="Times New Roman" w:hAnsi="Times New Roman" w:cs="Times New Roman"/>
                                <w:sz w:val="21"/>
                                <w:szCs w:val="2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BDB6866" id="椭圆 24" o:spid="_x0000_s1034" style="position:absolute;margin-left:242pt;margin-top:7.65pt;width:65.1pt;height:61.3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" fillcolor="#4f81bd [3204]" strokecolor="#243f60 [1604]" strokeweight="2pt">
                <v:textbox>
                  <w:txbxContent>
                    <w:p w14:paraId="2E477957" w14:textId="301E0EE6" w:rsidR="00B51515" w:rsidRPr="00B51515" w:rsidRDefault="00B51515" w:rsidP="00B51515">
                      <w:pPr>
                        <w:jc w:val="center"/>
                        <w:rPr>
                          <w:rFonts w:ascii="Times New Roman" w:hAnsi="Times New Roman" w:cs="Times New Roman"/>
                          <w:sz w:val="21"/>
                          <w:szCs w:val="21"/>
                        </w:rPr>
                      </w:pPr>
                      <w:r>
                        <w:rPr>
                          <w:rFonts w:ascii="Times New Roman" w:hAnsi="Times New Roman" w:cs="Times New Roman"/>
                          <w:sz w:val="21"/>
                          <w:szCs w:val="21"/>
                        </w:rPr>
                        <w:t>No</w:t>
                      </w:r>
                      <w:r>
                        <w:rPr>
                          <w:rFonts w:ascii="Times New Roman" w:hAnsi="Times New Roman" w:cs="Times New Roman" w:hint="eastAsia"/>
                          <w:sz w:val="21"/>
                          <w:szCs w:val="21"/>
                        </w:rPr>
                        <w:t>n</w:t>
                      </w:r>
                      <w:r>
                        <w:rPr>
                          <w:rFonts w:ascii="Times New Roman" w:hAnsi="Times New Roman" w:cs="Times New Roman"/>
                          <w:sz w:val="21"/>
                          <w:szCs w:val="21"/>
                        </w:rPr>
                        <w:t>-c</w:t>
                      </w:r>
                      <w:r w:rsidRPr="00B51515">
                        <w:rPr>
                          <w:rFonts w:ascii="Times New Roman" w:hAnsi="Times New Roman" w:cs="Times New Roman"/>
                          <w:sz w:val="21"/>
                          <w:szCs w:val="21"/>
                        </w:rPr>
                        <w:t>lass</w:t>
                      </w:r>
                      <w:r>
                        <w:rPr>
                          <w:rFonts w:ascii="Times New Roman" w:hAnsi="Times New Roman" w:cs="Times New Roman"/>
                          <w:sz w:val="21"/>
                          <w:szCs w:val="21"/>
                        </w:rPr>
                        <w:t>3</w:t>
                      </w:r>
                    </w:p>
                  </w:txbxContent>
                </v:textbox>
              </v:oval>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77696" behindDoc="0" locked="0" layoutInCell="1" allowOverlap="1" wp14:anchorId="58CBADD6" wp14:editId="3371DD51">
                <wp:simplePos x="0" y="0"/>
                <wp:positionH relativeFrom="column">
                  <wp:posOffset>440568</wp:posOffset>
                </wp:positionH>
                <wp:positionV relativeFrom="paragraph">
                  <wp:posOffset>193351</wp:posOffset>
                </wp:positionV>
                <wp:extent cx="826851" cy="778213"/>
                <wp:effectExtent l="12700" t="12700" r="11430" b="9525"/>
                <wp:wrapNone/>
                <wp:docPr id="17" name="椭圆 17"/>
                <wp:cNvGraphicFramePr/>
                <a:graphic xmlns:a="http://schemas.openxmlformats.org/drawingml/2006/main">
                  <a:graphicData uri="http://schemas.microsoft.com/office/word/2010/wordprocessingShape">
                    <wps:wsp>
                      <wps:cNvSpPr/>
                      <wps:spPr>
                        <a:xfrm>
                          <a:off x="0" y="0"/>
                          <a:ext cx="826851" cy="77821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0F15F0" w14:textId="77777777" w:rsidR="00B51515" w:rsidRPr="00B51515" w:rsidRDefault="00B51515" w:rsidP="00B51515">
                            <w:pPr>
                              <w:jc w:val="center"/>
                              <w:rPr>
                                <w:rFonts w:ascii="Times New Roman" w:hAnsi="Times New Roman" w:cs="Times New Roman"/>
                                <w:sz w:val="21"/>
                                <w:szCs w:val="21"/>
                              </w:rPr>
                            </w:pPr>
                            <w:r w:rsidRPr="00B51515">
                              <w:rPr>
                                <w:rFonts w:ascii="Times New Roman" w:hAnsi="Times New Roman" w:cs="Times New Roman"/>
                                <w:sz w:val="21"/>
                                <w:szCs w:val="21"/>
                              </w:rPr>
                              <w:t>Class3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8CBADD6" id="椭圆 17" o:spid="_x0000_s1035" style="position:absolute;margin-left:34.7pt;margin-top:15.2pt;width:65.1pt;height:61.3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" fillcolor="#4f81bd [3204]" strokecolor="#243f60 [1604]" strokeweight="2pt">
                <v:textbox>
                  <w:txbxContent>
                    <w:p w14:paraId="7D0F15F0" w14:textId="77777777" w:rsidR="00B51515" w:rsidRPr="00B51515" w:rsidRDefault="00B51515" w:rsidP="00B51515">
                      <w:pPr>
                        <w:jc w:val="center"/>
                        <w:rPr>
                          <w:rFonts w:ascii="Times New Roman" w:hAnsi="Times New Roman" w:cs="Times New Roman"/>
                          <w:sz w:val="21"/>
                          <w:szCs w:val="21"/>
                        </w:rPr>
                      </w:pPr>
                      <w:r w:rsidRPr="00B51515">
                        <w:rPr>
                          <w:rFonts w:ascii="Times New Roman" w:hAnsi="Times New Roman" w:cs="Times New Roman"/>
                          <w:sz w:val="21"/>
                          <w:szCs w:val="21"/>
                        </w:rPr>
                        <w:t>Class3</w:t>
                      </w:r>
                    </w:p>
                  </w:txbxContent>
                </v:textbox>
              </v:oval>
            </w:pict>
          </mc:Fallback>
        </mc:AlternateContent>
      </w:r>
    </w:p>
    <w:p w14:paraId="21172A38" w14:textId="0638E25E" w:rsidR="00B51515" w:rsidRDefault="00B51515" w:rsidP="00A8795D"/>
    <w:p w14:paraId="27D737B6" w14:textId="68D38E3C" w:rsidR="00B51515" w:rsidRDefault="00B51515" w:rsidP="00B51515">
      <w:pPr>
        <w:tabs>
          <w:tab w:val="left" w:pos="3386"/>
        </w:tabs>
      </w:pPr>
      <w:r>
        <w:rPr>
          <w:noProof/>
          <w:lang w:val="en-GB" w:eastAsia="en-GB"/>
        </w:rPr>
        <mc:AlternateContent>
          <mc:Choice Requires="wps">
            <w:drawing>
              <wp:anchor distT="0" distB="0" distL="114300" distR="114300" simplePos="0" relativeHeight="251691008" behindDoc="0" locked="0" layoutInCell="1" allowOverlap="1" wp14:anchorId="274A2CFB" wp14:editId="47F23609">
                <wp:simplePos x="0" y="0"/>
                <wp:positionH relativeFrom="column">
                  <wp:posOffset>1270539</wp:posOffset>
                </wp:positionH>
                <wp:positionV relativeFrom="paragraph">
                  <wp:posOffset>189095</wp:posOffset>
                </wp:positionV>
                <wp:extent cx="1806373" cy="0"/>
                <wp:effectExtent l="25400" t="63500" r="0" b="76200"/>
                <wp:wrapNone/>
                <wp:docPr id="28" name="直线箭头连接符 28"/>
                <wp:cNvGraphicFramePr/>
                <a:graphic xmlns:a="http://schemas.openxmlformats.org/drawingml/2006/main">
                  <a:graphicData uri="http://schemas.microsoft.com/office/word/2010/wordprocessingShape">
                    <wps:wsp>
                      <wps:cNvCnPr/>
                      <wps:spPr>
                        <a:xfrm>
                          <a:off x="0" y="0"/>
                          <a:ext cx="1806373"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7C5348E" id="直线箭头连接符 28" o:spid="_x0000_s1026" type="#_x0000_t32" style="position:absolute;left:0;text-align:left;margin-left:100.05pt;margin-top:14.9pt;width:142.2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" strokecolor="#4579b8 [3044]">
                <v:stroke startarrow="block" endarrow="block"/>
              </v:shape>
            </w:pict>
          </mc:Fallback>
        </mc:AlternateContent>
      </w:r>
      <w:r>
        <w:tab/>
        <w:t>W3</w:t>
      </w:r>
    </w:p>
    <w:p w14:paraId="5C5C1881" w14:textId="1E2939CE" w:rsidR="00B51515" w:rsidRDefault="00B51515" w:rsidP="00A8795D"/>
    <w:p w14:paraId="5048D36B" w14:textId="5D84DAF5" w:rsidR="00B51515" w:rsidRDefault="00B51515" w:rsidP="00A8795D">
      <w:r>
        <w:rPr>
          <w:rFonts w:ascii="Times New Roman" w:hAnsi="Times New Roman" w:cs="Times New Roman"/>
          <w:noProof/>
          <w:lang w:val="en-GB" w:eastAsia="en-GB"/>
        </w:rPr>
        <mc:AlternateContent>
          <mc:Choice Requires="wps">
            <w:drawing>
              <wp:anchor distT="0" distB="0" distL="114300" distR="114300" simplePos="0" relativeHeight="251692032" behindDoc="0" locked="0" layoutInCell="1" allowOverlap="1" wp14:anchorId="04F89415" wp14:editId="66A7B3AB">
                <wp:simplePos x="0" y="0"/>
                <wp:positionH relativeFrom="column">
                  <wp:posOffset>1270540</wp:posOffset>
                </wp:positionH>
                <wp:positionV relativeFrom="paragraph">
                  <wp:posOffset>620976</wp:posOffset>
                </wp:positionV>
                <wp:extent cx="1805940" cy="0"/>
                <wp:effectExtent l="25400" t="63500" r="0" b="76200"/>
                <wp:wrapNone/>
                <wp:docPr id="29" name="直线箭头连接符 29"/>
                <wp:cNvGraphicFramePr/>
                <a:graphic xmlns:a="http://schemas.openxmlformats.org/drawingml/2006/main">
                  <a:graphicData uri="http://schemas.microsoft.com/office/word/2010/wordprocessingShape">
                    <wps:wsp>
                      <wps:cNvCnPr/>
                      <wps:spPr>
                        <a:xfrm>
                          <a:off x="0" y="0"/>
                          <a:ext cx="180594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02307E" id="直线箭头连接符 29" o:spid="_x0000_s1026" type="#_x0000_t32" style="position:absolute;left:0;text-align:left;margin-left:100.05pt;margin-top:48.9pt;width:142.2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" strokecolor="#4579b8 [3044]">
                <v:stroke startarrow="block" endarrow="block"/>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83840" behindDoc="0" locked="0" layoutInCell="1" allowOverlap="1" wp14:anchorId="24AE48D0" wp14:editId="54479D70">
                <wp:simplePos x="0" y="0"/>
                <wp:positionH relativeFrom="column">
                  <wp:posOffset>3073941</wp:posOffset>
                </wp:positionH>
                <wp:positionV relativeFrom="paragraph">
                  <wp:posOffset>177732</wp:posOffset>
                </wp:positionV>
                <wp:extent cx="826851" cy="778213"/>
                <wp:effectExtent l="12700" t="12700" r="11430" b="9525"/>
                <wp:wrapNone/>
                <wp:docPr id="23" name="椭圆 23"/>
                <wp:cNvGraphicFramePr/>
                <a:graphic xmlns:a="http://schemas.openxmlformats.org/drawingml/2006/main">
                  <a:graphicData uri="http://schemas.microsoft.com/office/word/2010/wordprocessingShape">
                    <wps:wsp>
                      <wps:cNvSpPr/>
                      <wps:spPr>
                        <a:xfrm>
                          <a:off x="0" y="0"/>
                          <a:ext cx="826851" cy="77821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EF8A92" w14:textId="67C64774" w:rsidR="00B51515" w:rsidRPr="00B51515" w:rsidRDefault="00B51515" w:rsidP="00B51515">
                            <w:pPr>
                              <w:jc w:val="center"/>
                              <w:rPr>
                                <w:rFonts w:ascii="Times New Roman" w:hAnsi="Times New Roman" w:cs="Times New Roman"/>
                                <w:sz w:val="21"/>
                                <w:szCs w:val="21"/>
                              </w:rPr>
                            </w:pPr>
                            <w:r>
                              <w:rPr>
                                <w:rFonts w:ascii="Times New Roman" w:hAnsi="Times New Roman" w:cs="Times New Roman"/>
                                <w:sz w:val="21"/>
                                <w:szCs w:val="21"/>
                              </w:rPr>
                              <w:t>No</w:t>
                            </w:r>
                            <w:r>
                              <w:rPr>
                                <w:rFonts w:ascii="Times New Roman" w:hAnsi="Times New Roman" w:cs="Times New Roman" w:hint="eastAsia"/>
                                <w:sz w:val="21"/>
                                <w:szCs w:val="21"/>
                              </w:rPr>
                              <w:t>n</w:t>
                            </w:r>
                            <w:r>
                              <w:rPr>
                                <w:rFonts w:ascii="Times New Roman" w:hAnsi="Times New Roman" w:cs="Times New Roman"/>
                                <w:sz w:val="21"/>
                                <w:szCs w:val="21"/>
                              </w:rPr>
                              <w:t>-c</w:t>
                            </w:r>
                            <w:r w:rsidRPr="00B51515">
                              <w:rPr>
                                <w:rFonts w:ascii="Times New Roman" w:hAnsi="Times New Roman" w:cs="Times New Roman"/>
                                <w:sz w:val="21"/>
                                <w:szCs w:val="21"/>
                              </w:rPr>
                              <w:t>lass</w:t>
                            </w:r>
                            <w:r>
                              <w:rPr>
                                <w:rFonts w:ascii="Times New Roman" w:hAnsi="Times New Roman" w:cs="Times New Roman"/>
                                <w:sz w:val="21"/>
                                <w:szCs w:val="2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4AE48D0" id="椭圆 23" o:spid="_x0000_s1036" style="position:absolute;margin-left:242.05pt;margin-top:14pt;width:65.1pt;height:61.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" fillcolor="#4f81bd [3204]" strokecolor="#243f60 [1604]" strokeweight="2pt">
                <v:textbox>
                  <w:txbxContent>
                    <w:p w14:paraId="15EF8A92" w14:textId="67C64774" w:rsidR="00B51515" w:rsidRPr="00B51515" w:rsidRDefault="00B51515" w:rsidP="00B51515">
                      <w:pPr>
                        <w:jc w:val="center"/>
                        <w:rPr>
                          <w:rFonts w:ascii="Times New Roman" w:hAnsi="Times New Roman" w:cs="Times New Roman"/>
                          <w:sz w:val="21"/>
                          <w:szCs w:val="21"/>
                        </w:rPr>
                      </w:pPr>
                      <w:r>
                        <w:rPr>
                          <w:rFonts w:ascii="Times New Roman" w:hAnsi="Times New Roman" w:cs="Times New Roman"/>
                          <w:sz w:val="21"/>
                          <w:szCs w:val="21"/>
                        </w:rPr>
                        <w:t>No</w:t>
                      </w:r>
                      <w:r>
                        <w:rPr>
                          <w:rFonts w:ascii="Times New Roman" w:hAnsi="Times New Roman" w:cs="Times New Roman" w:hint="eastAsia"/>
                          <w:sz w:val="21"/>
                          <w:szCs w:val="21"/>
                        </w:rPr>
                        <w:t>n</w:t>
                      </w:r>
                      <w:r>
                        <w:rPr>
                          <w:rFonts w:ascii="Times New Roman" w:hAnsi="Times New Roman" w:cs="Times New Roman"/>
                          <w:sz w:val="21"/>
                          <w:szCs w:val="21"/>
                        </w:rPr>
                        <w:t>-c</w:t>
                      </w:r>
                      <w:r w:rsidRPr="00B51515">
                        <w:rPr>
                          <w:rFonts w:ascii="Times New Roman" w:hAnsi="Times New Roman" w:cs="Times New Roman"/>
                          <w:sz w:val="21"/>
                          <w:szCs w:val="21"/>
                        </w:rPr>
                        <w:t>lass</w:t>
                      </w:r>
                      <w:r>
                        <w:rPr>
                          <w:rFonts w:ascii="Times New Roman" w:hAnsi="Times New Roman" w:cs="Times New Roman"/>
                          <w:sz w:val="21"/>
                          <w:szCs w:val="21"/>
                        </w:rPr>
                        <w:t>4</w:t>
                      </w:r>
                    </w:p>
                  </w:txbxContent>
                </v:textbox>
              </v:oval>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79744" behindDoc="0" locked="0" layoutInCell="1" allowOverlap="1" wp14:anchorId="7BF05CD1" wp14:editId="7DFE0AC1">
                <wp:simplePos x="0" y="0"/>
                <wp:positionH relativeFrom="column">
                  <wp:posOffset>437137</wp:posOffset>
                </wp:positionH>
                <wp:positionV relativeFrom="paragraph">
                  <wp:posOffset>236220</wp:posOffset>
                </wp:positionV>
                <wp:extent cx="826770" cy="777875"/>
                <wp:effectExtent l="12700" t="12700" r="11430" b="9525"/>
                <wp:wrapNone/>
                <wp:docPr id="18" name="椭圆 18"/>
                <wp:cNvGraphicFramePr/>
                <a:graphic xmlns:a="http://schemas.openxmlformats.org/drawingml/2006/main">
                  <a:graphicData uri="http://schemas.microsoft.com/office/word/2010/wordprocessingShape">
                    <wps:wsp>
                      <wps:cNvSpPr/>
                      <wps:spPr>
                        <a:xfrm>
                          <a:off x="0" y="0"/>
                          <a:ext cx="826770" cy="777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60688B" w14:textId="77777777" w:rsidR="00B51515" w:rsidRPr="00B51515" w:rsidRDefault="00B51515" w:rsidP="00B51515">
                            <w:pPr>
                              <w:jc w:val="center"/>
                              <w:rPr>
                                <w:rFonts w:ascii="Times New Roman" w:hAnsi="Times New Roman" w:cs="Times New Roman"/>
                                <w:sz w:val="21"/>
                                <w:szCs w:val="21"/>
                              </w:rPr>
                            </w:pPr>
                            <w:r w:rsidRPr="00B51515">
                              <w:rPr>
                                <w:rFonts w:ascii="Times New Roman" w:hAnsi="Times New Roman" w:cs="Times New Roman"/>
                                <w:sz w:val="21"/>
                                <w:szCs w:val="21"/>
                              </w:rPr>
                              <w:t>Class4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BF05CD1" id="椭圆 18" o:spid="_x0000_s1037" style="position:absolute;margin-left:34.4pt;margin-top:18.6pt;width:65.1pt;height:61.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" fillcolor="#4f81bd [3204]" strokecolor="#243f60 [1604]" strokeweight="2pt">
                <v:textbox>
                  <w:txbxContent>
                    <w:p w14:paraId="7060688B" w14:textId="77777777" w:rsidR="00B51515" w:rsidRPr="00B51515" w:rsidRDefault="00B51515" w:rsidP="00B51515">
                      <w:pPr>
                        <w:jc w:val="center"/>
                        <w:rPr>
                          <w:rFonts w:ascii="Times New Roman" w:hAnsi="Times New Roman" w:cs="Times New Roman"/>
                          <w:sz w:val="21"/>
                          <w:szCs w:val="21"/>
                        </w:rPr>
                      </w:pPr>
                      <w:r w:rsidRPr="00B51515">
                        <w:rPr>
                          <w:rFonts w:ascii="Times New Roman" w:hAnsi="Times New Roman" w:cs="Times New Roman"/>
                          <w:sz w:val="21"/>
                          <w:szCs w:val="21"/>
                        </w:rPr>
                        <w:t>Class4</w:t>
                      </w:r>
                    </w:p>
                  </w:txbxContent>
                </v:textbox>
              </v:oval>
            </w:pict>
          </mc:Fallback>
        </mc:AlternateContent>
      </w:r>
    </w:p>
    <w:p w14:paraId="625C71AF" w14:textId="77777777" w:rsidR="002653A6" w:rsidRDefault="002653A6" w:rsidP="00B51515"/>
    <w:p w14:paraId="47A79235" w14:textId="0F823B3E" w:rsidR="00B51515" w:rsidRDefault="00B51515" w:rsidP="00B51515">
      <w:pPr>
        <w:tabs>
          <w:tab w:val="left" w:pos="3340"/>
        </w:tabs>
      </w:pPr>
      <w:r>
        <w:tab/>
        <w:t>W4</w:t>
      </w:r>
    </w:p>
    <w:p w14:paraId="122765E2" w14:textId="0C7C56F6" w:rsidR="002653A6" w:rsidRDefault="002653A6" w:rsidP="00B51515">
      <w:pPr>
        <w:tabs>
          <w:tab w:val="left" w:pos="3340"/>
        </w:tabs>
      </w:pPr>
    </w:p>
    <w:p w14:paraId="1920D643" w14:textId="57F509E4" w:rsidR="002653A6" w:rsidRDefault="002653A6" w:rsidP="00B51515">
      <w:pPr>
        <w:tabs>
          <w:tab w:val="left" w:pos="3340"/>
        </w:tabs>
      </w:pPr>
    </w:p>
    <w:p w14:paraId="6E895EA5" w14:textId="39B317C3" w:rsidR="002653A6" w:rsidRDefault="00E56316" w:rsidP="00E56316">
      <w:pPr>
        <w:pStyle w:val="NormalWeb"/>
        <w:ind w:firstLineChars="200" w:firstLine="480"/>
      </w:pPr>
      <w:r w:rsidRPr="002653A6">
        <w:rPr>
          <w:rFonts w:ascii="Times New Roman" w:hAnsi="Times New Roman" w:cs="Times New Roman"/>
        </w:rPr>
        <w:t>Figure</w:t>
      </w:r>
      <w:r>
        <w:rPr>
          <w:rFonts w:ascii="Times New Roman" w:hAnsi="Times New Roman" w:cs="Times New Roman"/>
        </w:rPr>
        <w:t>:</w:t>
      </w:r>
      <w:r w:rsidRPr="00E56316">
        <w:rPr>
          <w:position w:val="4"/>
          <w:sz w:val="14"/>
          <w:szCs w:val="14"/>
        </w:rPr>
        <w:t xml:space="preserve"> </w:t>
      </w:r>
      <w:r w:rsidRPr="00E56316">
        <w:rPr>
          <w:rFonts w:ascii="Times New Roman" w:hAnsi="Times New Roman" w:cs="Times New Roman"/>
        </w:rPr>
        <w:t xml:space="preserve">The diagram of solving the four </w:t>
      </w:r>
      <w:r>
        <w:rPr>
          <w:rFonts w:ascii="Times New Roman" w:hAnsi="Times New Roman" w:cs="Times New Roman"/>
        </w:rPr>
        <w:t>classes</w:t>
      </w:r>
      <w:r w:rsidRPr="00E56316">
        <w:rPr>
          <w:rFonts w:ascii="Times New Roman" w:hAnsi="Times New Roman" w:cs="Times New Roman"/>
        </w:rPr>
        <w:t xml:space="preserve">s problem by OVR-CSP </w:t>
      </w:r>
    </w:p>
    <w:p w14:paraId="4A65A367" w14:textId="2B60A5B7" w:rsidR="002653A6" w:rsidRDefault="002653A6" w:rsidP="00B51515">
      <w:pPr>
        <w:tabs>
          <w:tab w:val="left" w:pos="3340"/>
        </w:tabs>
      </w:pPr>
    </w:p>
    <w:p w14:paraId="10DDC844" w14:textId="656C6335" w:rsidR="002653A6" w:rsidRPr="002653A6" w:rsidRDefault="002653A6" w:rsidP="002653A6">
      <w:pPr>
        <w:tabs>
          <w:tab w:val="left" w:pos="3340"/>
        </w:tabs>
        <w:spacing w:line="360" w:lineRule="auto"/>
        <w:rPr>
          <w:rFonts w:ascii="Times New Roman" w:hAnsi="Times New Roman" w:cs="Times New Roman"/>
        </w:rPr>
      </w:pPr>
      <w:r w:rsidRPr="002653A6">
        <w:rPr>
          <w:rFonts w:ascii="Times New Roman" w:hAnsi="Times New Roman" w:cs="Times New Roman"/>
        </w:rPr>
        <w:t xml:space="preserve">In the </w:t>
      </w:r>
      <w:r w:rsidR="00E56316" w:rsidRPr="002653A6">
        <w:rPr>
          <w:rFonts w:ascii="Times New Roman" w:hAnsi="Times New Roman" w:cs="Times New Roman"/>
        </w:rPr>
        <w:t>figure</w:t>
      </w:r>
      <w:r w:rsidR="00E56316">
        <w:rPr>
          <w:rFonts w:ascii="Times New Roman" w:hAnsi="Times New Roman" w:cs="Times New Roman"/>
        </w:rPr>
        <w:t>,</w:t>
      </w:r>
      <w:r w:rsidRPr="002653A6">
        <w:rPr>
          <w:rFonts w:ascii="Times New Roman" w:hAnsi="Times New Roman" w:cs="Times New Roman"/>
        </w:rPr>
        <w:t xml:space="preserve"> class 1, class 2, class3, and class 4 can represent the left hand, right hand, foot, and tongue, respectively.</w:t>
      </w:r>
    </w:p>
    <w:p w14:paraId="35C238AB" w14:textId="49E51764" w:rsidR="002653A6" w:rsidRPr="002653A6" w:rsidRDefault="002653A6" w:rsidP="002653A6">
      <w:pPr>
        <w:tabs>
          <w:tab w:val="left" w:pos="3340"/>
        </w:tabs>
        <w:spacing w:line="360" w:lineRule="auto"/>
        <w:rPr>
          <w:rFonts w:ascii="Times New Roman" w:hAnsi="Times New Roman" w:cs="Times New Roman"/>
        </w:rPr>
      </w:pPr>
      <w:r w:rsidRPr="002653A6">
        <w:rPr>
          <w:rFonts w:ascii="Times New Roman" w:hAnsi="Times New Roman" w:cs="Times New Roman"/>
        </w:rPr>
        <w:t xml:space="preserve">For the four </w:t>
      </w:r>
      <w:r w:rsidR="00F51450">
        <w:rPr>
          <w:rFonts w:ascii="Times New Roman" w:hAnsi="Times New Roman" w:cs="Times New Roman"/>
        </w:rPr>
        <w:t>classes</w:t>
      </w:r>
      <w:r w:rsidRPr="002653A6">
        <w:rPr>
          <w:rFonts w:ascii="Times New Roman" w:hAnsi="Times New Roman" w:cs="Times New Roman"/>
        </w:rPr>
        <w:t xml:space="preserve"> of </w:t>
      </w:r>
      <w:r w:rsidR="00F51450" w:rsidRPr="00F51450">
        <w:rPr>
          <w:rFonts w:ascii="Times New Roman" w:hAnsi="Times New Roman" w:cs="Times New Roman"/>
          <w:lang w:val="en-GB"/>
        </w:rPr>
        <w:t>motor imagery</w:t>
      </w:r>
      <w:r w:rsidRPr="002653A6">
        <w:rPr>
          <w:rFonts w:ascii="Times New Roman" w:hAnsi="Times New Roman" w:cs="Times New Roman"/>
        </w:rPr>
        <w:t xml:space="preserve"> problems, W1-W4 represent the spatial filter constructed between each of the two categories. So far, this article can perform feature extraction on four types of samples sets according to the steps of CSP for feature extraction of two types of sample sets.</w:t>
      </w:r>
    </w:p>
    <w:p w14:paraId="3337FE3F" w14:textId="22FCE762" w:rsidR="004A162E" w:rsidRPr="002C38BA" w:rsidRDefault="00882B3D" w:rsidP="004A162E">
      <w:pPr>
        <w:pStyle w:val="Heading1"/>
        <w:rPr>
          <w:rFonts w:ascii="Times New Roman" w:hAnsi="Times New Roman" w:cs="Times New Roman"/>
        </w:rPr>
      </w:pPr>
      <w:bookmarkStart w:id="51" w:name="_Toc82681959"/>
      <w:r w:rsidRPr="002C38BA">
        <w:rPr>
          <w:rFonts w:ascii="Times New Roman" w:hAnsi="Times New Roman" w:cs="Times New Roman"/>
        </w:rPr>
        <w:lastRenderedPageBreak/>
        <w:t>Result</w:t>
      </w:r>
      <w:bookmarkEnd w:id="51"/>
    </w:p>
    <w:p w14:paraId="28DA0270" w14:textId="23A9FBFD" w:rsidR="003B6674" w:rsidRPr="00F57668" w:rsidRDefault="00A5365E" w:rsidP="002A7591">
      <w:pPr>
        <w:pStyle w:val="NormalWeb"/>
        <w:spacing w:line="360" w:lineRule="auto"/>
        <w:rPr>
          <w:rFonts w:ascii="Times New Roman" w:hAnsi="Times New Roman" w:cs="Times New Roman"/>
        </w:rPr>
      </w:pPr>
      <w:r w:rsidRPr="00F57668">
        <w:rPr>
          <w:rFonts w:ascii="Times New Roman" w:hAnsi="Times New Roman" w:cs="Times New Roman"/>
        </w:rPr>
        <w:t xml:space="preserve">This chapter is divided into 4 parts. The contents of the first three sections respectively show the Classification of two classes of motor imagery using </w:t>
      </w:r>
      <w:r w:rsidR="000D0D3A">
        <w:rPr>
          <w:rFonts w:ascii="Times New Roman" w:hAnsi="Times New Roman" w:cs="Times New Roman"/>
        </w:rPr>
        <w:t>CSP</w:t>
      </w:r>
      <w:r w:rsidRPr="00F57668">
        <w:rPr>
          <w:rFonts w:ascii="Times New Roman" w:hAnsi="Times New Roman" w:cs="Times New Roman"/>
        </w:rPr>
        <w:t xml:space="preserve"> features, Classification of four classes of motor imagery using </w:t>
      </w:r>
      <w:r w:rsidR="000D0D3A">
        <w:rPr>
          <w:rFonts w:ascii="Times New Roman" w:hAnsi="Times New Roman" w:cs="Times New Roman"/>
        </w:rPr>
        <w:t>OVR-CSP</w:t>
      </w:r>
      <w:r w:rsidRPr="00F57668">
        <w:rPr>
          <w:rFonts w:ascii="Times New Roman" w:hAnsi="Times New Roman" w:cs="Times New Roman"/>
        </w:rPr>
        <w:t xml:space="preserve"> features and Classification of four classes of motor imagery using PW -</w:t>
      </w:r>
      <w:r w:rsidR="000D0D3A">
        <w:rPr>
          <w:rFonts w:ascii="Times New Roman" w:hAnsi="Times New Roman" w:cs="Times New Roman"/>
        </w:rPr>
        <w:t>CSP</w:t>
      </w:r>
      <w:r w:rsidRPr="00F57668">
        <w:rPr>
          <w:rFonts w:ascii="Times New Roman" w:hAnsi="Times New Roman" w:cs="Times New Roman"/>
        </w:rPr>
        <w:t xml:space="preserve"> features Nine sets of different </w:t>
      </w:r>
      <w:r w:rsidR="000D0D3A">
        <w:rPr>
          <w:rFonts w:ascii="Times New Roman" w:hAnsi="Times New Roman" w:cs="Times New Roman"/>
        </w:rPr>
        <w:t>EEG</w:t>
      </w:r>
      <w:r w:rsidRPr="00F57668">
        <w:rPr>
          <w:rFonts w:ascii="Times New Roman" w:hAnsi="Times New Roman" w:cs="Times New Roman"/>
        </w:rPr>
        <w:t xml:space="preserve"> data ('A01E','A02E','A03E','A04E','A05E','A06E','A07E','A08E','A09E’) finally obtained under these three-classification methods accuracy result. The content of the last section is: (1) Compare the maximum, minimum, and average values ​​of the data obtained under the three different classification algorithms in the first three sections (2) Calculate the values ​​of Standard Deviation, maximum Kappa and A paired t-test under the </w:t>
      </w:r>
      <w:r w:rsidR="000D0D3A">
        <w:rPr>
          <w:rFonts w:ascii="Times New Roman" w:hAnsi="Times New Roman" w:cs="Times New Roman"/>
        </w:rPr>
        <w:t>OVR-CSP</w:t>
      </w:r>
      <w:r w:rsidRPr="00F57668">
        <w:rPr>
          <w:rFonts w:ascii="Times New Roman" w:hAnsi="Times New Roman" w:cs="Times New Roman"/>
        </w:rPr>
        <w:t xml:space="preserve"> and </w:t>
      </w:r>
      <w:r w:rsidR="000D0D3A">
        <w:rPr>
          <w:rFonts w:ascii="Times New Roman" w:hAnsi="Times New Roman" w:cs="Times New Roman"/>
        </w:rPr>
        <w:t>PW-CSP</w:t>
      </w:r>
      <w:r w:rsidRPr="00F57668">
        <w:rPr>
          <w:rFonts w:ascii="Times New Roman" w:hAnsi="Times New Roman" w:cs="Times New Roman"/>
        </w:rPr>
        <w:t xml:space="preserve"> algorithms respectively, and discuss, analyze and compare them. (3) Summarize what is the status of different numerical responses under the three methods. And find out which algorithm works better when classifying 4-class data</w:t>
      </w:r>
    </w:p>
    <w:p w14:paraId="0FCE1F3B" w14:textId="4E9C5CE7" w:rsidR="00710E45" w:rsidRPr="00F57668" w:rsidRDefault="00710E45" w:rsidP="002A7591">
      <w:pPr>
        <w:spacing w:line="360" w:lineRule="auto"/>
        <w:rPr>
          <w:rFonts w:ascii="Times New Roman" w:hAnsi="Times New Roman" w:cs="Times New Roman"/>
          <w:lang w:val="en-GB"/>
        </w:rPr>
      </w:pPr>
    </w:p>
    <w:p w14:paraId="5260B454" w14:textId="03FABB97" w:rsidR="00AE3DB5" w:rsidRPr="00B90E78" w:rsidRDefault="00AE3DB5" w:rsidP="002A7591">
      <w:pPr>
        <w:pStyle w:val="Heading2"/>
        <w:numPr>
          <w:ilvl w:val="1"/>
          <w:numId w:val="6"/>
        </w:numPr>
        <w:spacing w:line="360" w:lineRule="auto"/>
        <w:rPr>
          <w:rFonts w:ascii="Times New Roman" w:hAnsi="Times New Roman" w:cs="Times New Roman"/>
        </w:rPr>
      </w:pPr>
      <w:bookmarkStart w:id="52" w:name="_Toc82681960"/>
      <w:r w:rsidRPr="00B90E78">
        <w:rPr>
          <w:rFonts w:ascii="Times New Roman" w:hAnsi="Times New Roman" w:cs="Times New Roman"/>
        </w:rPr>
        <w:t xml:space="preserve">Classification of two classes of motor imagery using </w:t>
      </w:r>
      <w:r w:rsidR="000D0D3A">
        <w:rPr>
          <w:rFonts w:ascii="Times New Roman" w:hAnsi="Times New Roman" w:cs="Times New Roman"/>
        </w:rPr>
        <w:t>CSP</w:t>
      </w:r>
      <w:r w:rsidRPr="00B90E78">
        <w:rPr>
          <w:rFonts w:ascii="Times New Roman" w:hAnsi="Times New Roman" w:cs="Times New Roman"/>
        </w:rPr>
        <w:t xml:space="preserve"> features</w:t>
      </w:r>
      <w:bookmarkEnd w:id="52"/>
    </w:p>
    <w:tbl>
      <w:tblPr>
        <w:tblStyle w:val="TableGrid"/>
        <w:tblW w:w="0" w:type="auto"/>
        <w:tblInd w:w="-856" w:type="dxa"/>
        <w:tblLook w:val="04A0" w:firstRow="1" w:lastRow="0" w:firstColumn="1" w:lastColumn="0" w:noHBand="0" w:noVBand="1"/>
      </w:tblPr>
      <w:tblGrid>
        <w:gridCol w:w="1179"/>
        <w:gridCol w:w="968"/>
        <w:gridCol w:w="876"/>
        <w:gridCol w:w="876"/>
        <w:gridCol w:w="876"/>
        <w:gridCol w:w="876"/>
        <w:gridCol w:w="876"/>
        <w:gridCol w:w="876"/>
        <w:gridCol w:w="876"/>
        <w:gridCol w:w="876"/>
      </w:tblGrid>
      <w:tr w:rsidR="00EC6AC8" w:rsidRPr="00710E45" w14:paraId="6F01E4AE" w14:textId="77777777" w:rsidTr="008031E0">
        <w:trPr>
          <w:trHeight w:val="71"/>
        </w:trPr>
        <w:tc>
          <w:tcPr>
            <w:tcW w:w="1179" w:type="dxa"/>
          </w:tcPr>
          <w:p w14:paraId="30C7E80D" w14:textId="7D2A0881" w:rsidR="00EC6AC8" w:rsidRPr="00710E45" w:rsidRDefault="00EC6AC8" w:rsidP="002A7591">
            <w:pPr>
              <w:spacing w:line="360" w:lineRule="auto"/>
              <w:jc w:val="center"/>
              <w:rPr>
                <w:rFonts w:ascii="Times New Roman" w:hAnsi="Times New Roman" w:cs="Times New Roman"/>
              </w:rPr>
            </w:pPr>
            <w:r w:rsidRPr="00710E45">
              <w:rPr>
                <w:rFonts w:ascii="Times New Roman" w:hAnsi="Times New Roman" w:cs="Times New Roman"/>
              </w:rPr>
              <w:t>Subject</w:t>
            </w:r>
          </w:p>
        </w:tc>
        <w:tc>
          <w:tcPr>
            <w:tcW w:w="968" w:type="dxa"/>
          </w:tcPr>
          <w:p w14:paraId="001E00C9" w14:textId="77777777" w:rsidR="00EC6AC8" w:rsidRPr="00710E45" w:rsidRDefault="00EC6AC8" w:rsidP="002A7591">
            <w:pPr>
              <w:spacing w:line="360" w:lineRule="auto"/>
              <w:jc w:val="center"/>
              <w:rPr>
                <w:rFonts w:ascii="Times New Roman" w:hAnsi="Times New Roman" w:cs="Times New Roman"/>
              </w:rPr>
            </w:pPr>
            <w:r w:rsidRPr="00710E45">
              <w:rPr>
                <w:rFonts w:ascii="Times New Roman" w:hAnsi="Times New Roman" w:cs="Times New Roman"/>
              </w:rPr>
              <w:t>'A01E'</w:t>
            </w:r>
          </w:p>
        </w:tc>
        <w:tc>
          <w:tcPr>
            <w:tcW w:w="876" w:type="dxa"/>
          </w:tcPr>
          <w:p w14:paraId="1A10CC21" w14:textId="77777777" w:rsidR="00EC6AC8" w:rsidRPr="00710E45" w:rsidRDefault="00EC6AC8" w:rsidP="002A7591">
            <w:pPr>
              <w:spacing w:line="360" w:lineRule="auto"/>
              <w:jc w:val="center"/>
              <w:rPr>
                <w:rFonts w:ascii="Times New Roman" w:hAnsi="Times New Roman" w:cs="Times New Roman"/>
              </w:rPr>
            </w:pPr>
            <w:r w:rsidRPr="00710E45">
              <w:rPr>
                <w:rFonts w:ascii="Times New Roman" w:hAnsi="Times New Roman" w:cs="Times New Roman"/>
              </w:rPr>
              <w:t>'A02E'</w:t>
            </w:r>
          </w:p>
        </w:tc>
        <w:tc>
          <w:tcPr>
            <w:tcW w:w="876" w:type="dxa"/>
          </w:tcPr>
          <w:p w14:paraId="1173CECE" w14:textId="77777777" w:rsidR="00EC6AC8" w:rsidRPr="00710E45" w:rsidRDefault="00EC6AC8" w:rsidP="002A7591">
            <w:pPr>
              <w:spacing w:line="360" w:lineRule="auto"/>
              <w:jc w:val="center"/>
              <w:rPr>
                <w:rFonts w:ascii="Times New Roman" w:hAnsi="Times New Roman" w:cs="Times New Roman"/>
              </w:rPr>
            </w:pPr>
            <w:r w:rsidRPr="00710E45">
              <w:rPr>
                <w:rFonts w:ascii="Times New Roman" w:hAnsi="Times New Roman" w:cs="Times New Roman"/>
              </w:rPr>
              <w:t>'A03E'</w:t>
            </w:r>
          </w:p>
        </w:tc>
        <w:tc>
          <w:tcPr>
            <w:tcW w:w="876" w:type="dxa"/>
          </w:tcPr>
          <w:p w14:paraId="22D17B40" w14:textId="77777777" w:rsidR="00EC6AC8" w:rsidRPr="00710E45" w:rsidRDefault="00EC6AC8" w:rsidP="002A7591">
            <w:pPr>
              <w:spacing w:line="360" w:lineRule="auto"/>
              <w:jc w:val="center"/>
              <w:rPr>
                <w:rFonts w:ascii="Times New Roman" w:hAnsi="Times New Roman" w:cs="Times New Roman"/>
              </w:rPr>
            </w:pPr>
            <w:r w:rsidRPr="00710E45">
              <w:rPr>
                <w:rFonts w:ascii="Times New Roman" w:hAnsi="Times New Roman" w:cs="Times New Roman"/>
              </w:rPr>
              <w:t>A04E'</w:t>
            </w:r>
          </w:p>
        </w:tc>
        <w:tc>
          <w:tcPr>
            <w:tcW w:w="876" w:type="dxa"/>
          </w:tcPr>
          <w:p w14:paraId="59721E0C" w14:textId="77777777" w:rsidR="00EC6AC8" w:rsidRPr="00710E45" w:rsidRDefault="00EC6AC8" w:rsidP="002A7591">
            <w:pPr>
              <w:spacing w:line="360" w:lineRule="auto"/>
              <w:jc w:val="center"/>
              <w:rPr>
                <w:rFonts w:ascii="Times New Roman" w:hAnsi="Times New Roman" w:cs="Times New Roman"/>
              </w:rPr>
            </w:pPr>
            <w:r w:rsidRPr="00710E45">
              <w:rPr>
                <w:rFonts w:ascii="Times New Roman" w:hAnsi="Times New Roman" w:cs="Times New Roman"/>
              </w:rPr>
              <w:t>'A05E'</w:t>
            </w:r>
          </w:p>
        </w:tc>
        <w:tc>
          <w:tcPr>
            <w:tcW w:w="876" w:type="dxa"/>
          </w:tcPr>
          <w:p w14:paraId="09F78F93" w14:textId="77777777" w:rsidR="00EC6AC8" w:rsidRPr="00710E45" w:rsidRDefault="00EC6AC8" w:rsidP="002A7591">
            <w:pPr>
              <w:spacing w:line="360" w:lineRule="auto"/>
              <w:jc w:val="center"/>
              <w:rPr>
                <w:rFonts w:ascii="Times New Roman" w:hAnsi="Times New Roman" w:cs="Times New Roman"/>
              </w:rPr>
            </w:pPr>
            <w:r w:rsidRPr="00710E45">
              <w:rPr>
                <w:rFonts w:ascii="Times New Roman" w:hAnsi="Times New Roman" w:cs="Times New Roman"/>
              </w:rPr>
              <w:t>'A06E'</w:t>
            </w:r>
          </w:p>
        </w:tc>
        <w:tc>
          <w:tcPr>
            <w:tcW w:w="876" w:type="dxa"/>
          </w:tcPr>
          <w:p w14:paraId="794BAC60" w14:textId="77777777" w:rsidR="00EC6AC8" w:rsidRPr="00710E45" w:rsidRDefault="00EC6AC8" w:rsidP="002A7591">
            <w:pPr>
              <w:spacing w:line="360" w:lineRule="auto"/>
              <w:jc w:val="center"/>
              <w:rPr>
                <w:rFonts w:ascii="Times New Roman" w:hAnsi="Times New Roman" w:cs="Times New Roman"/>
              </w:rPr>
            </w:pPr>
            <w:r w:rsidRPr="00710E45">
              <w:rPr>
                <w:rFonts w:ascii="Times New Roman" w:hAnsi="Times New Roman" w:cs="Times New Roman"/>
              </w:rPr>
              <w:t>'A07E'</w:t>
            </w:r>
          </w:p>
        </w:tc>
        <w:tc>
          <w:tcPr>
            <w:tcW w:w="876" w:type="dxa"/>
          </w:tcPr>
          <w:p w14:paraId="6720E4FF" w14:textId="77777777" w:rsidR="00EC6AC8" w:rsidRPr="00710E45" w:rsidRDefault="00EC6AC8" w:rsidP="002A7591">
            <w:pPr>
              <w:spacing w:line="360" w:lineRule="auto"/>
              <w:jc w:val="center"/>
              <w:rPr>
                <w:rFonts w:ascii="Times New Roman" w:hAnsi="Times New Roman" w:cs="Times New Roman"/>
              </w:rPr>
            </w:pPr>
            <w:r w:rsidRPr="00710E45">
              <w:rPr>
                <w:rFonts w:ascii="Times New Roman" w:hAnsi="Times New Roman" w:cs="Times New Roman"/>
              </w:rPr>
              <w:t>'A08E'</w:t>
            </w:r>
          </w:p>
        </w:tc>
        <w:tc>
          <w:tcPr>
            <w:tcW w:w="876" w:type="dxa"/>
          </w:tcPr>
          <w:p w14:paraId="73FDE9DE" w14:textId="77777777" w:rsidR="00EC6AC8" w:rsidRPr="00710E45" w:rsidRDefault="00EC6AC8" w:rsidP="002A7591">
            <w:pPr>
              <w:spacing w:line="360" w:lineRule="auto"/>
              <w:jc w:val="center"/>
              <w:rPr>
                <w:rFonts w:ascii="Times New Roman" w:hAnsi="Times New Roman" w:cs="Times New Roman"/>
              </w:rPr>
            </w:pPr>
            <w:r w:rsidRPr="00710E45">
              <w:rPr>
                <w:rFonts w:ascii="Times New Roman" w:hAnsi="Times New Roman" w:cs="Times New Roman"/>
              </w:rPr>
              <w:t>'A09E'</w:t>
            </w:r>
          </w:p>
        </w:tc>
      </w:tr>
      <w:tr w:rsidR="00EC6AC8" w:rsidRPr="00710E45" w14:paraId="6BB2419B" w14:textId="77777777" w:rsidTr="008031E0">
        <w:tc>
          <w:tcPr>
            <w:tcW w:w="1179" w:type="dxa"/>
          </w:tcPr>
          <w:p w14:paraId="36AECAF1" w14:textId="77777777" w:rsidR="00EC6AC8" w:rsidRPr="00710E45" w:rsidRDefault="00EC6AC8" w:rsidP="002A7591">
            <w:pPr>
              <w:spacing w:line="360" w:lineRule="auto"/>
              <w:jc w:val="center"/>
              <w:rPr>
                <w:rFonts w:ascii="Times New Roman" w:hAnsi="Times New Roman" w:cs="Times New Roman"/>
              </w:rPr>
            </w:pPr>
            <w:r w:rsidRPr="00710E45">
              <w:rPr>
                <w:rFonts w:ascii="Times New Roman" w:hAnsi="Times New Roman" w:cs="Times New Roman"/>
              </w:rPr>
              <w:t>accuracy</w:t>
            </w:r>
          </w:p>
        </w:tc>
        <w:tc>
          <w:tcPr>
            <w:tcW w:w="968" w:type="dxa"/>
          </w:tcPr>
          <w:p w14:paraId="6AAC5065" w14:textId="02822571" w:rsidR="00EC6AC8" w:rsidRPr="00710E45" w:rsidRDefault="002653A6" w:rsidP="002A7591">
            <w:pPr>
              <w:spacing w:line="360" w:lineRule="auto"/>
              <w:jc w:val="center"/>
              <w:rPr>
                <w:rFonts w:ascii="Times New Roman" w:hAnsi="Times New Roman" w:cs="Times New Roman"/>
              </w:rPr>
            </w:pPr>
            <w:r>
              <w:rPr>
                <w:rFonts w:ascii="Times New Roman" w:hAnsi="Times New Roman" w:cs="Times New Roman"/>
              </w:rPr>
              <w:t>0.7986</w:t>
            </w:r>
          </w:p>
        </w:tc>
        <w:tc>
          <w:tcPr>
            <w:tcW w:w="876" w:type="dxa"/>
          </w:tcPr>
          <w:p w14:paraId="6F953284" w14:textId="022C2256" w:rsidR="00EC6AC8" w:rsidRPr="00710E45" w:rsidRDefault="002653A6" w:rsidP="002A7591">
            <w:pPr>
              <w:spacing w:line="360" w:lineRule="auto"/>
              <w:jc w:val="center"/>
              <w:rPr>
                <w:rFonts w:ascii="Times New Roman" w:hAnsi="Times New Roman" w:cs="Times New Roman"/>
              </w:rPr>
            </w:pPr>
            <w:r>
              <w:rPr>
                <w:rFonts w:ascii="Times New Roman" w:hAnsi="Times New Roman" w:cs="Times New Roman"/>
              </w:rPr>
              <w:t>0.7986</w:t>
            </w:r>
          </w:p>
        </w:tc>
        <w:tc>
          <w:tcPr>
            <w:tcW w:w="876" w:type="dxa"/>
          </w:tcPr>
          <w:p w14:paraId="49BFED82" w14:textId="65E6269F" w:rsidR="00EC6AC8" w:rsidRPr="00710E45" w:rsidRDefault="002653A6" w:rsidP="002A7591">
            <w:pPr>
              <w:spacing w:line="360" w:lineRule="auto"/>
              <w:jc w:val="center"/>
              <w:rPr>
                <w:rFonts w:ascii="Times New Roman" w:hAnsi="Times New Roman" w:cs="Times New Roman"/>
              </w:rPr>
            </w:pPr>
            <w:r>
              <w:rPr>
                <w:rFonts w:ascii="Times New Roman" w:hAnsi="Times New Roman" w:cs="Times New Roman"/>
              </w:rPr>
              <w:t>0.7986</w:t>
            </w:r>
          </w:p>
        </w:tc>
        <w:tc>
          <w:tcPr>
            <w:tcW w:w="876" w:type="dxa"/>
          </w:tcPr>
          <w:p w14:paraId="6307824B" w14:textId="32842AFA" w:rsidR="00EC6AC8" w:rsidRPr="00710E45" w:rsidRDefault="002653A6" w:rsidP="002A7591">
            <w:pPr>
              <w:spacing w:line="360" w:lineRule="auto"/>
              <w:jc w:val="center"/>
              <w:rPr>
                <w:rFonts w:ascii="Times New Roman" w:hAnsi="Times New Roman" w:cs="Times New Roman"/>
              </w:rPr>
            </w:pPr>
            <w:r>
              <w:rPr>
                <w:rFonts w:ascii="Times New Roman" w:hAnsi="Times New Roman" w:cs="Times New Roman"/>
              </w:rPr>
              <w:t>0.7986</w:t>
            </w:r>
          </w:p>
        </w:tc>
        <w:tc>
          <w:tcPr>
            <w:tcW w:w="876" w:type="dxa"/>
          </w:tcPr>
          <w:p w14:paraId="321E70EE" w14:textId="039ED6E7" w:rsidR="00EC6AC8" w:rsidRPr="00710E45" w:rsidRDefault="002653A6" w:rsidP="002A7591">
            <w:pPr>
              <w:spacing w:line="360" w:lineRule="auto"/>
              <w:jc w:val="center"/>
              <w:rPr>
                <w:rFonts w:ascii="Times New Roman" w:hAnsi="Times New Roman" w:cs="Times New Roman"/>
              </w:rPr>
            </w:pPr>
            <w:r>
              <w:rPr>
                <w:rFonts w:ascii="Times New Roman" w:hAnsi="Times New Roman" w:cs="Times New Roman"/>
              </w:rPr>
              <w:t>0.7986</w:t>
            </w:r>
          </w:p>
        </w:tc>
        <w:tc>
          <w:tcPr>
            <w:tcW w:w="876" w:type="dxa"/>
          </w:tcPr>
          <w:p w14:paraId="54DF33B3" w14:textId="4773A273" w:rsidR="00EC6AC8" w:rsidRPr="00710E45" w:rsidRDefault="002653A6" w:rsidP="002A7591">
            <w:pPr>
              <w:spacing w:line="360" w:lineRule="auto"/>
              <w:jc w:val="center"/>
              <w:rPr>
                <w:rFonts w:ascii="Times New Roman" w:hAnsi="Times New Roman" w:cs="Times New Roman"/>
              </w:rPr>
            </w:pPr>
            <w:r>
              <w:rPr>
                <w:rFonts w:ascii="Times New Roman" w:hAnsi="Times New Roman" w:cs="Times New Roman"/>
              </w:rPr>
              <w:t>0.7986</w:t>
            </w:r>
          </w:p>
        </w:tc>
        <w:tc>
          <w:tcPr>
            <w:tcW w:w="876" w:type="dxa"/>
          </w:tcPr>
          <w:p w14:paraId="11CF40AF" w14:textId="420A5847" w:rsidR="00EC6AC8" w:rsidRPr="00710E45" w:rsidRDefault="002653A6" w:rsidP="002A7591">
            <w:pPr>
              <w:spacing w:line="360" w:lineRule="auto"/>
              <w:jc w:val="center"/>
              <w:rPr>
                <w:rFonts w:ascii="Times New Roman" w:hAnsi="Times New Roman" w:cs="Times New Roman"/>
              </w:rPr>
            </w:pPr>
            <w:r>
              <w:rPr>
                <w:rFonts w:ascii="Times New Roman" w:hAnsi="Times New Roman" w:cs="Times New Roman"/>
              </w:rPr>
              <w:t>0.7986</w:t>
            </w:r>
          </w:p>
        </w:tc>
        <w:tc>
          <w:tcPr>
            <w:tcW w:w="876" w:type="dxa"/>
          </w:tcPr>
          <w:p w14:paraId="56F12734" w14:textId="15274FF5" w:rsidR="00EC6AC8" w:rsidRPr="00710E45" w:rsidRDefault="002653A6" w:rsidP="002A7591">
            <w:pPr>
              <w:spacing w:line="360" w:lineRule="auto"/>
              <w:jc w:val="center"/>
              <w:rPr>
                <w:rFonts w:ascii="Times New Roman" w:hAnsi="Times New Roman" w:cs="Times New Roman"/>
              </w:rPr>
            </w:pPr>
            <w:r>
              <w:rPr>
                <w:rFonts w:ascii="Times New Roman" w:hAnsi="Times New Roman" w:cs="Times New Roman"/>
              </w:rPr>
              <w:t>0.7986</w:t>
            </w:r>
          </w:p>
        </w:tc>
        <w:tc>
          <w:tcPr>
            <w:tcW w:w="876" w:type="dxa"/>
          </w:tcPr>
          <w:p w14:paraId="7C79E77B" w14:textId="643846C4" w:rsidR="00EC6AC8" w:rsidRPr="00710E45" w:rsidRDefault="002653A6" w:rsidP="002A7591">
            <w:pPr>
              <w:spacing w:line="360" w:lineRule="auto"/>
              <w:jc w:val="center"/>
              <w:rPr>
                <w:rFonts w:ascii="Times New Roman" w:hAnsi="Times New Roman" w:cs="Times New Roman"/>
              </w:rPr>
            </w:pPr>
            <w:r>
              <w:rPr>
                <w:rFonts w:ascii="Times New Roman" w:hAnsi="Times New Roman" w:cs="Times New Roman"/>
              </w:rPr>
              <w:t>0.7986</w:t>
            </w:r>
          </w:p>
        </w:tc>
      </w:tr>
    </w:tbl>
    <w:p w14:paraId="302DCB7F" w14:textId="21E47722" w:rsidR="002653A6" w:rsidRDefault="002653A6" w:rsidP="002A7591">
      <w:pPr>
        <w:spacing w:line="360" w:lineRule="auto"/>
        <w:rPr>
          <w:rStyle w:val="y2iqfc"/>
          <w:rFonts w:ascii="Times New Roman" w:hAnsi="Times New Roman" w:cs="Times New Roman"/>
          <w:color w:val="202124"/>
          <w:lang w:val="en"/>
        </w:rPr>
      </w:pPr>
      <w:r>
        <w:rPr>
          <w:rFonts w:ascii="Helvetica Neue" w:hAnsi="Helvetica Neue"/>
          <w:color w:val="121212"/>
          <w:sz w:val="23"/>
          <w:szCs w:val="23"/>
          <w:shd w:val="clear" w:color="auto" w:fill="FFFFFF"/>
        </w:rPr>
        <w:t>Table1:</w:t>
      </w:r>
      <w:r w:rsidRPr="002653A6">
        <w:t xml:space="preserve"> </w:t>
      </w:r>
      <w:r w:rsidRPr="002653A6">
        <w:rPr>
          <w:rFonts w:ascii="Helvetica Neue" w:hAnsi="Helvetica Neue"/>
          <w:color w:val="121212"/>
          <w:sz w:val="23"/>
          <w:szCs w:val="23"/>
          <w:shd w:val="clear" w:color="auto" w:fill="FFFFFF"/>
        </w:rPr>
        <w:t xml:space="preserve">The result of using CSP features to classify two </w:t>
      </w:r>
      <w:r>
        <w:rPr>
          <w:rFonts w:ascii="Helvetica Neue" w:hAnsi="Helvetica Neue" w:hint="eastAsia"/>
          <w:color w:val="121212"/>
          <w:sz w:val="23"/>
          <w:szCs w:val="23"/>
          <w:shd w:val="clear" w:color="auto" w:fill="FFFFFF"/>
        </w:rPr>
        <w:t>classes</w:t>
      </w:r>
      <w:r w:rsidRPr="002653A6">
        <w:rPr>
          <w:rFonts w:ascii="Helvetica Neue" w:hAnsi="Helvetica Neue"/>
          <w:color w:val="121212"/>
          <w:sz w:val="23"/>
          <w:szCs w:val="23"/>
          <w:shd w:val="clear" w:color="auto" w:fill="FFFFFF"/>
        </w:rPr>
        <w:t xml:space="preserve"> of </w:t>
      </w:r>
      <w:r w:rsidR="005049D8" w:rsidRPr="00A6477C">
        <w:rPr>
          <w:rStyle w:val="y2iqfc"/>
          <w:rFonts w:ascii="Times New Roman" w:hAnsi="Times New Roman" w:cs="Times New Roman"/>
          <w:color w:val="202124"/>
          <w:lang w:val="en"/>
        </w:rPr>
        <w:t>motor imagery</w:t>
      </w:r>
    </w:p>
    <w:p w14:paraId="54BB1B5B" w14:textId="77777777" w:rsidR="00E56316" w:rsidRDefault="00E56316" w:rsidP="002A7591">
      <w:pPr>
        <w:spacing w:line="360" w:lineRule="auto"/>
        <w:rPr>
          <w:rFonts w:ascii="Helvetica Neue" w:hAnsi="Helvetica Neue"/>
          <w:color w:val="121212"/>
          <w:sz w:val="23"/>
          <w:szCs w:val="23"/>
          <w:shd w:val="clear" w:color="auto" w:fill="FFFFFF"/>
        </w:rPr>
      </w:pPr>
    </w:p>
    <w:p w14:paraId="34EAB8D8" w14:textId="4A59BB7B" w:rsidR="000401BA" w:rsidRDefault="000401BA" w:rsidP="002A7591">
      <w:pPr>
        <w:spacing w:line="360" w:lineRule="auto"/>
        <w:rPr>
          <w:rFonts w:ascii="Helvetica Neue" w:hAnsi="Helvetica Neue"/>
          <w:color w:val="121212"/>
          <w:sz w:val="23"/>
          <w:szCs w:val="23"/>
          <w:shd w:val="clear" w:color="auto" w:fill="FFFFFF"/>
        </w:rPr>
      </w:pPr>
      <w:r w:rsidRPr="00B767B7">
        <w:rPr>
          <w:rFonts w:ascii="Helvetica Neue" w:hAnsi="Helvetica Neue"/>
          <w:color w:val="121212"/>
          <w:sz w:val="23"/>
          <w:szCs w:val="23"/>
          <w:shd w:val="clear" w:color="auto" w:fill="FFFFFF"/>
        </w:rPr>
        <w:t xml:space="preserve">Use the </w:t>
      </w:r>
      <w:r w:rsidR="000D0D3A">
        <w:rPr>
          <w:rFonts w:ascii="Helvetica Neue" w:hAnsi="Helvetica Neue"/>
          <w:color w:val="121212"/>
          <w:sz w:val="23"/>
          <w:szCs w:val="23"/>
          <w:shd w:val="clear" w:color="auto" w:fill="FFFFFF"/>
        </w:rPr>
        <w:t>CSP</w:t>
      </w:r>
      <w:r w:rsidRPr="00B767B7">
        <w:rPr>
          <w:rFonts w:ascii="Helvetica Neue" w:hAnsi="Helvetica Neue"/>
          <w:color w:val="121212"/>
          <w:sz w:val="23"/>
          <w:szCs w:val="23"/>
          <w:shd w:val="clear" w:color="auto" w:fill="FFFFFF"/>
        </w:rPr>
        <w:t xml:space="preserve"> algorithm to classify the 9 </w:t>
      </w:r>
      <w:r>
        <w:rPr>
          <w:rFonts w:ascii="Helvetica Neue" w:hAnsi="Helvetica Neue" w:hint="eastAsia"/>
          <w:color w:val="121212"/>
          <w:sz w:val="23"/>
          <w:szCs w:val="23"/>
          <w:shd w:val="clear" w:color="auto" w:fill="FFFFFF"/>
        </w:rPr>
        <w:t>subject</w:t>
      </w:r>
      <w:r w:rsidRPr="00B767B7">
        <w:rPr>
          <w:rFonts w:ascii="Helvetica Neue" w:hAnsi="Helvetica Neue"/>
          <w:color w:val="121212"/>
          <w:sz w:val="23"/>
          <w:szCs w:val="23"/>
          <w:shd w:val="clear" w:color="auto" w:fill="FFFFFF"/>
        </w:rPr>
        <w:t xml:space="preserve">s of </w:t>
      </w:r>
      <w:r w:rsidR="000D0D3A">
        <w:rPr>
          <w:rFonts w:ascii="Helvetica Neue" w:hAnsi="Helvetica Neue"/>
          <w:color w:val="121212"/>
          <w:sz w:val="23"/>
          <w:szCs w:val="23"/>
          <w:shd w:val="clear" w:color="auto" w:fill="FFFFFF"/>
        </w:rPr>
        <w:t>EEG</w:t>
      </w:r>
      <w:r w:rsidRPr="00B767B7">
        <w:rPr>
          <w:rFonts w:ascii="Helvetica Neue" w:hAnsi="Helvetica Neue"/>
          <w:color w:val="121212"/>
          <w:sz w:val="23"/>
          <w:szCs w:val="23"/>
          <w:shd w:val="clear" w:color="auto" w:fill="FFFFFF"/>
        </w:rPr>
        <w:t xml:space="preserve"> data given</w:t>
      </w:r>
      <w:r w:rsidRPr="00F57668">
        <w:rPr>
          <w:rFonts w:ascii="Times New Roman" w:hAnsi="Times New Roman" w:cs="Times New Roman"/>
        </w:rPr>
        <w:t>('A01E','A02E','A03E','A04E','A05E','A06E','A07E','A08E','A09E’)</w:t>
      </w:r>
      <w:r w:rsidRPr="00B767B7">
        <w:rPr>
          <w:rFonts w:ascii="Helvetica Neue" w:hAnsi="Helvetica Neue"/>
          <w:color w:val="121212"/>
          <w:sz w:val="23"/>
          <w:szCs w:val="23"/>
          <w:shd w:val="clear" w:color="auto" w:fill="FFFFFF"/>
        </w:rPr>
        <w:t>,</w:t>
      </w:r>
      <w:r w:rsidRPr="00B767B7">
        <w:t xml:space="preserve"> </w:t>
      </w:r>
      <w:r w:rsidRPr="00B767B7">
        <w:rPr>
          <w:rFonts w:ascii="Helvetica Neue" w:hAnsi="Helvetica Neue"/>
          <w:color w:val="121212"/>
          <w:sz w:val="23"/>
          <w:szCs w:val="23"/>
          <w:shd w:val="clear" w:color="auto" w:fill="FFFFFF"/>
        </w:rPr>
        <w:t xml:space="preserve">Finally, we can find that </w:t>
      </w:r>
      <w:r>
        <w:rPr>
          <w:rFonts w:ascii="Helvetica Neue" w:hAnsi="Helvetica Neue"/>
          <w:color w:val="121212"/>
          <w:sz w:val="23"/>
          <w:szCs w:val="23"/>
          <w:shd w:val="clear" w:color="auto" w:fill="FFFFFF"/>
        </w:rPr>
        <w:t>4</w:t>
      </w:r>
      <w:r w:rsidRPr="00B767B7">
        <w:rPr>
          <w:rFonts w:ascii="Helvetica Neue" w:hAnsi="Helvetica Neue"/>
          <w:color w:val="121212"/>
          <w:sz w:val="23"/>
          <w:szCs w:val="23"/>
          <w:shd w:val="clear" w:color="auto" w:fill="FFFFFF"/>
        </w:rPr>
        <w:t xml:space="preserve"> features are generated in the work area of ​​matlab. At this time, because we have </w:t>
      </w:r>
      <w:r>
        <w:rPr>
          <w:rFonts w:ascii="Helvetica Neue" w:hAnsi="Helvetica Neue"/>
          <w:color w:val="121212"/>
          <w:sz w:val="23"/>
          <w:szCs w:val="23"/>
          <w:shd w:val="clear" w:color="auto" w:fill="FFFFFF"/>
        </w:rPr>
        <w:t>2</w:t>
      </w:r>
      <w:r w:rsidRPr="00B767B7">
        <w:rPr>
          <w:rFonts w:ascii="Helvetica Neue" w:hAnsi="Helvetica Neue"/>
          <w:color w:val="121212"/>
          <w:sz w:val="23"/>
          <w:szCs w:val="23"/>
          <w:shd w:val="clear" w:color="auto" w:fill="FFFFFF"/>
        </w:rPr>
        <w:t xml:space="preserve"> classes</w:t>
      </w:r>
      <w:r>
        <w:rPr>
          <w:rFonts w:ascii="Helvetica Neue" w:hAnsi="Helvetica Neue" w:hint="eastAsia"/>
          <w:color w:val="121212"/>
          <w:sz w:val="23"/>
          <w:szCs w:val="23"/>
          <w:shd w:val="clear" w:color="auto" w:fill="FFFFFF"/>
        </w:rPr>
        <w:t>（</w:t>
      </w:r>
      <w:r w:rsidRPr="000401BA">
        <w:rPr>
          <w:rFonts w:ascii="Helvetica Neue" w:hAnsi="Helvetica Neue"/>
          <w:color w:val="121212"/>
          <w:sz w:val="23"/>
          <w:szCs w:val="23"/>
          <w:shd w:val="clear" w:color="auto" w:fill="FFFFFF"/>
        </w:rPr>
        <w:t xml:space="preserve">Because the </w:t>
      </w:r>
      <w:r w:rsidR="000D0D3A">
        <w:rPr>
          <w:rFonts w:ascii="Helvetica Neue" w:hAnsi="Helvetica Neue"/>
          <w:color w:val="121212"/>
          <w:sz w:val="23"/>
          <w:szCs w:val="23"/>
          <w:shd w:val="clear" w:color="auto" w:fill="FFFFFF"/>
        </w:rPr>
        <w:t>CSP</w:t>
      </w:r>
      <w:r w:rsidRPr="000401BA">
        <w:rPr>
          <w:rFonts w:ascii="Helvetica Neue" w:hAnsi="Helvetica Neue"/>
          <w:color w:val="121212"/>
          <w:sz w:val="23"/>
          <w:szCs w:val="23"/>
          <w:shd w:val="clear" w:color="auto" w:fill="FFFFFF"/>
        </w:rPr>
        <w:t xml:space="preserve"> algorithm can only handle two classification problems</w:t>
      </w:r>
      <w:r>
        <w:rPr>
          <w:rFonts w:ascii="Helvetica Neue" w:hAnsi="Helvetica Neue" w:hint="eastAsia"/>
          <w:color w:val="121212"/>
          <w:sz w:val="23"/>
          <w:szCs w:val="23"/>
          <w:shd w:val="clear" w:color="auto" w:fill="FFFFFF"/>
        </w:rPr>
        <w:t>）</w:t>
      </w:r>
      <w:r w:rsidRPr="00B767B7">
        <w:rPr>
          <w:rFonts w:ascii="Helvetica Neue" w:hAnsi="Helvetica Neue"/>
          <w:color w:val="121212"/>
          <w:sz w:val="23"/>
          <w:szCs w:val="23"/>
          <w:shd w:val="clear" w:color="auto" w:fill="FFFFFF"/>
        </w:rPr>
        <w:t xml:space="preserve">. So the chance level is </w:t>
      </w:r>
      <w:r>
        <w:rPr>
          <w:rFonts w:ascii="Helvetica Neue" w:hAnsi="Helvetica Neue"/>
          <w:color w:val="121212"/>
          <w:sz w:val="23"/>
          <w:szCs w:val="23"/>
          <w:shd w:val="clear" w:color="auto" w:fill="FFFFFF"/>
        </w:rPr>
        <w:t>50</w:t>
      </w:r>
      <w:r w:rsidRPr="00B767B7">
        <w:rPr>
          <w:rFonts w:ascii="Helvetica Neue" w:hAnsi="Helvetica Neue"/>
          <w:color w:val="121212"/>
          <w:sz w:val="23"/>
          <w:szCs w:val="23"/>
          <w:shd w:val="clear" w:color="auto" w:fill="FFFFFF"/>
        </w:rPr>
        <w:t xml:space="preserve">%. So the normal accuracy should be </w:t>
      </w:r>
      <w:r>
        <w:rPr>
          <w:rFonts w:ascii="Helvetica Neue" w:hAnsi="Helvetica Neue"/>
          <w:color w:val="121212"/>
          <w:sz w:val="23"/>
          <w:szCs w:val="23"/>
          <w:shd w:val="clear" w:color="auto" w:fill="FFFFFF"/>
        </w:rPr>
        <w:t>50</w:t>
      </w:r>
      <w:r w:rsidRPr="00B767B7">
        <w:rPr>
          <w:rFonts w:ascii="Helvetica Neue" w:hAnsi="Helvetica Neue"/>
          <w:color w:val="121212"/>
          <w:sz w:val="23"/>
          <w:szCs w:val="23"/>
          <w:shd w:val="clear" w:color="auto" w:fill="FFFFFF"/>
        </w:rPr>
        <w:t>%, we can see in the table</w:t>
      </w:r>
      <w:r w:rsidR="005049D8">
        <w:rPr>
          <w:rFonts w:ascii="Helvetica Neue" w:hAnsi="Helvetica Neue"/>
          <w:color w:val="121212"/>
          <w:sz w:val="23"/>
          <w:szCs w:val="23"/>
          <w:shd w:val="clear" w:color="auto" w:fill="FFFFFF"/>
        </w:rPr>
        <w:t xml:space="preserve"> 1</w:t>
      </w:r>
      <w:r w:rsidRPr="00B767B7">
        <w:rPr>
          <w:rFonts w:ascii="Helvetica Neue" w:hAnsi="Helvetica Neue"/>
          <w:color w:val="121212"/>
          <w:sz w:val="23"/>
          <w:szCs w:val="23"/>
          <w:shd w:val="clear" w:color="auto" w:fill="FFFFFF"/>
        </w:rPr>
        <w:t>, When use</w:t>
      </w:r>
      <w:r>
        <w:rPr>
          <w:rFonts w:ascii="Helvetica Neue" w:hAnsi="Helvetica Neue" w:hint="eastAsia"/>
          <w:color w:val="121212"/>
          <w:sz w:val="23"/>
          <w:szCs w:val="23"/>
          <w:shd w:val="clear" w:color="auto" w:fill="FFFFFF"/>
        </w:rPr>
        <w:t>ing</w:t>
      </w:r>
      <w:r w:rsidRPr="00B767B7">
        <w:rPr>
          <w:rFonts w:ascii="Helvetica Neue" w:hAnsi="Helvetica Neue"/>
          <w:color w:val="121212"/>
          <w:sz w:val="23"/>
          <w:szCs w:val="23"/>
          <w:shd w:val="clear" w:color="auto" w:fill="FFFFFF"/>
        </w:rPr>
        <w:t xml:space="preserve"> </w:t>
      </w:r>
      <w:r>
        <w:rPr>
          <w:rFonts w:ascii="Helvetica Neue" w:hAnsi="Helvetica Neue" w:hint="eastAsia"/>
          <w:color w:val="121212"/>
          <w:sz w:val="23"/>
          <w:szCs w:val="23"/>
          <w:shd w:val="clear" w:color="auto" w:fill="FFFFFF"/>
        </w:rPr>
        <w:t>the</w:t>
      </w:r>
      <w:r>
        <w:rPr>
          <w:rFonts w:ascii="Helvetica Neue" w:hAnsi="Helvetica Neue"/>
          <w:color w:val="121212"/>
          <w:sz w:val="23"/>
          <w:szCs w:val="23"/>
          <w:shd w:val="clear" w:color="auto" w:fill="FFFFFF"/>
        </w:rPr>
        <w:t xml:space="preserve"> </w:t>
      </w:r>
      <w:r w:rsidR="000D0D3A">
        <w:rPr>
          <w:rFonts w:ascii="Helvetica Neue" w:hAnsi="Helvetica Neue"/>
          <w:color w:val="121212"/>
          <w:sz w:val="23"/>
          <w:szCs w:val="23"/>
          <w:shd w:val="clear" w:color="auto" w:fill="FFFFFF"/>
        </w:rPr>
        <w:t>CSP</w:t>
      </w:r>
      <w:r w:rsidRPr="00B767B7">
        <w:rPr>
          <w:rFonts w:ascii="Helvetica Neue" w:hAnsi="Helvetica Neue"/>
          <w:color w:val="121212"/>
          <w:sz w:val="23"/>
          <w:szCs w:val="23"/>
          <w:shd w:val="clear" w:color="auto" w:fill="FFFFFF"/>
        </w:rPr>
        <w:t xml:space="preserve"> method classifies data, </w:t>
      </w:r>
      <w:r w:rsidRPr="000401BA">
        <w:rPr>
          <w:rFonts w:ascii="Helvetica Neue" w:hAnsi="Helvetica Neue"/>
          <w:color w:val="121212"/>
          <w:sz w:val="23"/>
          <w:szCs w:val="23"/>
          <w:shd w:val="clear" w:color="auto" w:fill="FFFFFF"/>
        </w:rPr>
        <w:t>The accuracy of all data generated is the same, and far exceeds the normal accuracy.</w:t>
      </w:r>
    </w:p>
    <w:p w14:paraId="4A648D9A" w14:textId="4B34D60D" w:rsidR="000401BA" w:rsidRDefault="000401BA" w:rsidP="002A7591">
      <w:pPr>
        <w:spacing w:line="360" w:lineRule="auto"/>
        <w:rPr>
          <w:rFonts w:ascii="Times New Roman" w:hAnsi="Times New Roman" w:cs="Times New Roman"/>
        </w:rPr>
      </w:pPr>
    </w:p>
    <w:p w14:paraId="450492F4" w14:textId="5B867980" w:rsidR="000D0D3A" w:rsidRDefault="000D0D3A" w:rsidP="002A7591">
      <w:pPr>
        <w:spacing w:line="360" w:lineRule="auto"/>
        <w:rPr>
          <w:rFonts w:ascii="Times New Roman" w:hAnsi="Times New Roman" w:cs="Times New Roman"/>
        </w:rPr>
      </w:pPr>
    </w:p>
    <w:p w14:paraId="50EFFBB1" w14:textId="02EF41D8" w:rsidR="000D0D3A" w:rsidRDefault="000D0D3A" w:rsidP="002A7591">
      <w:pPr>
        <w:spacing w:line="360" w:lineRule="auto"/>
        <w:rPr>
          <w:rFonts w:ascii="Times New Roman" w:hAnsi="Times New Roman" w:cs="Times New Roman"/>
        </w:rPr>
      </w:pPr>
    </w:p>
    <w:p w14:paraId="2FBDA19C" w14:textId="77777777" w:rsidR="000D0D3A" w:rsidRPr="00893AE5" w:rsidRDefault="000D0D3A" w:rsidP="002A7591">
      <w:pPr>
        <w:spacing w:line="360" w:lineRule="auto"/>
        <w:rPr>
          <w:rFonts w:ascii="Times New Roman" w:hAnsi="Times New Roman" w:cs="Times New Roman"/>
        </w:rPr>
      </w:pPr>
    </w:p>
    <w:p w14:paraId="3091588E" w14:textId="07AB39C9" w:rsidR="00893AE5" w:rsidRPr="00E33ED9" w:rsidRDefault="00AE3DB5" w:rsidP="002A7591">
      <w:pPr>
        <w:pStyle w:val="Heading2"/>
        <w:spacing w:line="360" w:lineRule="auto"/>
        <w:rPr>
          <w:rFonts w:ascii="Times New Roman" w:hAnsi="Times New Roman" w:cs="Times New Roman"/>
          <w:szCs w:val="20"/>
        </w:rPr>
      </w:pPr>
      <w:bookmarkStart w:id="53" w:name="_Toc82681961"/>
      <w:r w:rsidRPr="00E33ED9">
        <w:rPr>
          <w:rFonts w:ascii="Times New Roman" w:hAnsi="Times New Roman" w:cs="Times New Roman"/>
        </w:rPr>
        <w:t xml:space="preserve">Classification of four classes of motor imagery using </w:t>
      </w:r>
      <w:r w:rsidR="000D0D3A">
        <w:rPr>
          <w:rFonts w:ascii="Times New Roman" w:hAnsi="Times New Roman" w:cs="Times New Roman"/>
        </w:rPr>
        <w:t>OVR-CSP</w:t>
      </w:r>
      <w:r w:rsidRPr="00E33ED9">
        <w:rPr>
          <w:rFonts w:ascii="Times New Roman" w:hAnsi="Times New Roman" w:cs="Times New Roman"/>
        </w:rPr>
        <w:t xml:space="preserve"> features</w:t>
      </w:r>
      <w:bookmarkEnd w:id="53"/>
    </w:p>
    <w:tbl>
      <w:tblPr>
        <w:tblStyle w:val="TableGrid"/>
        <w:tblW w:w="0" w:type="auto"/>
        <w:tblInd w:w="-714" w:type="dxa"/>
        <w:tblLook w:val="04A0" w:firstRow="1" w:lastRow="0" w:firstColumn="1" w:lastColumn="0" w:noHBand="0" w:noVBand="1"/>
      </w:tblPr>
      <w:tblGrid>
        <w:gridCol w:w="1168"/>
        <w:gridCol w:w="863"/>
        <w:gridCol w:w="863"/>
        <w:gridCol w:w="876"/>
        <w:gridCol w:w="876"/>
        <w:gridCol w:w="876"/>
        <w:gridCol w:w="876"/>
        <w:gridCol w:w="876"/>
        <w:gridCol w:w="876"/>
        <w:gridCol w:w="863"/>
      </w:tblGrid>
      <w:tr w:rsidR="00710E45" w:rsidRPr="00710E45" w14:paraId="456CBB07" w14:textId="77777777" w:rsidTr="00893AE5">
        <w:tc>
          <w:tcPr>
            <w:tcW w:w="1168" w:type="dxa"/>
          </w:tcPr>
          <w:p w14:paraId="15AD9DE8" w14:textId="3C42010A" w:rsidR="00B54774" w:rsidRPr="00710E45" w:rsidRDefault="00EC6AC8" w:rsidP="002A7591">
            <w:pPr>
              <w:spacing w:line="360" w:lineRule="auto"/>
              <w:rPr>
                <w:rFonts w:ascii="Times New Roman" w:hAnsi="Times New Roman" w:cs="Times New Roman"/>
              </w:rPr>
            </w:pPr>
            <w:r w:rsidRPr="00710E45">
              <w:rPr>
                <w:rFonts w:ascii="Times New Roman" w:hAnsi="Times New Roman" w:cs="Times New Roman"/>
              </w:rPr>
              <w:t>Subject</w:t>
            </w:r>
          </w:p>
        </w:tc>
        <w:tc>
          <w:tcPr>
            <w:tcW w:w="863" w:type="dxa"/>
          </w:tcPr>
          <w:p w14:paraId="408F9BCE" w14:textId="7F79FE3B" w:rsidR="00B54774" w:rsidRPr="00710E45" w:rsidRDefault="00B54774" w:rsidP="002A7591">
            <w:pPr>
              <w:spacing w:line="360" w:lineRule="auto"/>
              <w:rPr>
                <w:rFonts w:ascii="Times New Roman" w:hAnsi="Times New Roman" w:cs="Times New Roman"/>
              </w:rPr>
            </w:pPr>
            <w:r w:rsidRPr="00710E45">
              <w:rPr>
                <w:rFonts w:ascii="Times New Roman" w:hAnsi="Times New Roman" w:cs="Times New Roman"/>
              </w:rPr>
              <w:t>'A01E'</w:t>
            </w:r>
          </w:p>
        </w:tc>
        <w:tc>
          <w:tcPr>
            <w:tcW w:w="863" w:type="dxa"/>
          </w:tcPr>
          <w:p w14:paraId="60591576" w14:textId="26EF55F4" w:rsidR="00B54774" w:rsidRPr="00710E45" w:rsidRDefault="00B54774" w:rsidP="002A7591">
            <w:pPr>
              <w:spacing w:line="360" w:lineRule="auto"/>
              <w:rPr>
                <w:rFonts w:ascii="Times New Roman" w:hAnsi="Times New Roman" w:cs="Times New Roman"/>
              </w:rPr>
            </w:pPr>
            <w:r w:rsidRPr="00710E45">
              <w:rPr>
                <w:rFonts w:ascii="Times New Roman" w:hAnsi="Times New Roman" w:cs="Times New Roman"/>
              </w:rPr>
              <w:t>'A02E'</w:t>
            </w:r>
          </w:p>
        </w:tc>
        <w:tc>
          <w:tcPr>
            <w:tcW w:w="876" w:type="dxa"/>
          </w:tcPr>
          <w:p w14:paraId="549931B9" w14:textId="6F9DE66E" w:rsidR="00B54774" w:rsidRPr="00710E45" w:rsidRDefault="00B54774" w:rsidP="002A7591">
            <w:pPr>
              <w:spacing w:line="360" w:lineRule="auto"/>
              <w:rPr>
                <w:rFonts w:ascii="Times New Roman" w:hAnsi="Times New Roman" w:cs="Times New Roman"/>
              </w:rPr>
            </w:pPr>
            <w:r w:rsidRPr="00710E45">
              <w:rPr>
                <w:rFonts w:ascii="Times New Roman" w:hAnsi="Times New Roman" w:cs="Times New Roman"/>
              </w:rPr>
              <w:t>'A03E'</w:t>
            </w:r>
          </w:p>
        </w:tc>
        <w:tc>
          <w:tcPr>
            <w:tcW w:w="876" w:type="dxa"/>
          </w:tcPr>
          <w:p w14:paraId="14156897" w14:textId="50E996C2" w:rsidR="00B54774" w:rsidRPr="00710E45" w:rsidRDefault="00B54774" w:rsidP="002A7591">
            <w:pPr>
              <w:spacing w:line="360" w:lineRule="auto"/>
              <w:rPr>
                <w:rFonts w:ascii="Times New Roman" w:hAnsi="Times New Roman" w:cs="Times New Roman"/>
              </w:rPr>
            </w:pPr>
            <w:r w:rsidRPr="00710E45">
              <w:rPr>
                <w:rFonts w:ascii="Times New Roman" w:hAnsi="Times New Roman" w:cs="Times New Roman"/>
              </w:rPr>
              <w:t>A04E'</w:t>
            </w:r>
          </w:p>
        </w:tc>
        <w:tc>
          <w:tcPr>
            <w:tcW w:w="876" w:type="dxa"/>
          </w:tcPr>
          <w:p w14:paraId="145A2F4B" w14:textId="4C0C4ED1" w:rsidR="00B54774" w:rsidRPr="00710E45" w:rsidRDefault="00B54774" w:rsidP="002A7591">
            <w:pPr>
              <w:spacing w:line="360" w:lineRule="auto"/>
              <w:rPr>
                <w:rFonts w:ascii="Times New Roman" w:hAnsi="Times New Roman" w:cs="Times New Roman"/>
              </w:rPr>
            </w:pPr>
            <w:r w:rsidRPr="00710E45">
              <w:rPr>
                <w:rFonts w:ascii="Times New Roman" w:hAnsi="Times New Roman" w:cs="Times New Roman"/>
              </w:rPr>
              <w:t>'A05E'</w:t>
            </w:r>
          </w:p>
        </w:tc>
        <w:tc>
          <w:tcPr>
            <w:tcW w:w="876" w:type="dxa"/>
          </w:tcPr>
          <w:p w14:paraId="62D4F9D4" w14:textId="4DDA6F6E" w:rsidR="00B54774" w:rsidRPr="00710E45" w:rsidRDefault="00B54774" w:rsidP="002A7591">
            <w:pPr>
              <w:spacing w:line="360" w:lineRule="auto"/>
              <w:rPr>
                <w:rFonts w:ascii="Times New Roman" w:hAnsi="Times New Roman" w:cs="Times New Roman"/>
              </w:rPr>
            </w:pPr>
            <w:r w:rsidRPr="00710E45">
              <w:rPr>
                <w:rFonts w:ascii="Times New Roman" w:hAnsi="Times New Roman" w:cs="Times New Roman"/>
              </w:rPr>
              <w:t>'A06E'</w:t>
            </w:r>
          </w:p>
        </w:tc>
        <w:tc>
          <w:tcPr>
            <w:tcW w:w="876" w:type="dxa"/>
          </w:tcPr>
          <w:p w14:paraId="1F8132F4" w14:textId="11415C28" w:rsidR="00B54774" w:rsidRPr="00710E45" w:rsidRDefault="00B54774" w:rsidP="002A7591">
            <w:pPr>
              <w:spacing w:line="360" w:lineRule="auto"/>
              <w:rPr>
                <w:rFonts w:ascii="Times New Roman" w:hAnsi="Times New Roman" w:cs="Times New Roman"/>
              </w:rPr>
            </w:pPr>
            <w:r w:rsidRPr="00710E45">
              <w:rPr>
                <w:rFonts w:ascii="Times New Roman" w:hAnsi="Times New Roman" w:cs="Times New Roman"/>
              </w:rPr>
              <w:t>'A07E'</w:t>
            </w:r>
          </w:p>
        </w:tc>
        <w:tc>
          <w:tcPr>
            <w:tcW w:w="876" w:type="dxa"/>
          </w:tcPr>
          <w:p w14:paraId="3A8C7490" w14:textId="21D98BF7" w:rsidR="00B54774" w:rsidRPr="00710E45" w:rsidRDefault="00B54774" w:rsidP="002A7591">
            <w:pPr>
              <w:spacing w:line="360" w:lineRule="auto"/>
              <w:rPr>
                <w:rFonts w:ascii="Times New Roman" w:hAnsi="Times New Roman" w:cs="Times New Roman"/>
              </w:rPr>
            </w:pPr>
            <w:r w:rsidRPr="00710E45">
              <w:rPr>
                <w:rFonts w:ascii="Times New Roman" w:hAnsi="Times New Roman" w:cs="Times New Roman"/>
              </w:rPr>
              <w:t>'A08E'</w:t>
            </w:r>
          </w:p>
        </w:tc>
        <w:tc>
          <w:tcPr>
            <w:tcW w:w="863" w:type="dxa"/>
          </w:tcPr>
          <w:p w14:paraId="39607B73" w14:textId="5642EC05" w:rsidR="00B54774" w:rsidRPr="00710E45" w:rsidRDefault="00B54774" w:rsidP="002A7591">
            <w:pPr>
              <w:spacing w:line="360" w:lineRule="auto"/>
              <w:rPr>
                <w:rFonts w:ascii="Times New Roman" w:hAnsi="Times New Roman" w:cs="Times New Roman"/>
              </w:rPr>
            </w:pPr>
            <w:r w:rsidRPr="00710E45">
              <w:rPr>
                <w:rFonts w:ascii="Times New Roman" w:hAnsi="Times New Roman" w:cs="Times New Roman"/>
              </w:rPr>
              <w:t>'A09E'</w:t>
            </w:r>
          </w:p>
        </w:tc>
      </w:tr>
      <w:tr w:rsidR="00710E45" w:rsidRPr="00710E45" w14:paraId="70F86FA6" w14:textId="77777777" w:rsidTr="00893AE5">
        <w:tc>
          <w:tcPr>
            <w:tcW w:w="1168" w:type="dxa"/>
          </w:tcPr>
          <w:p w14:paraId="774FC39F" w14:textId="69887699" w:rsidR="00B54774" w:rsidRPr="00710E45" w:rsidRDefault="00B54774" w:rsidP="002A7591">
            <w:pPr>
              <w:spacing w:line="360" w:lineRule="auto"/>
              <w:rPr>
                <w:rFonts w:ascii="Times New Roman" w:hAnsi="Times New Roman" w:cs="Times New Roman"/>
              </w:rPr>
            </w:pPr>
            <w:r w:rsidRPr="00710E45">
              <w:rPr>
                <w:rFonts w:ascii="Times New Roman" w:hAnsi="Times New Roman" w:cs="Times New Roman"/>
              </w:rPr>
              <w:t>accuracy</w:t>
            </w:r>
          </w:p>
        </w:tc>
        <w:tc>
          <w:tcPr>
            <w:tcW w:w="863" w:type="dxa"/>
          </w:tcPr>
          <w:p w14:paraId="4A10A0EC" w14:textId="2B92DEBA" w:rsidR="00B54774" w:rsidRPr="00710E45" w:rsidRDefault="00B54774" w:rsidP="002A7591">
            <w:pPr>
              <w:spacing w:line="360" w:lineRule="auto"/>
              <w:rPr>
                <w:rFonts w:ascii="Times New Roman" w:hAnsi="Times New Roman" w:cs="Times New Roman"/>
              </w:rPr>
            </w:pPr>
            <w:r w:rsidRPr="00710E45">
              <w:rPr>
                <w:rFonts w:ascii="Times New Roman" w:hAnsi="Times New Roman" w:cs="Times New Roman"/>
              </w:rPr>
              <w:t>0.42</w:t>
            </w:r>
          </w:p>
        </w:tc>
        <w:tc>
          <w:tcPr>
            <w:tcW w:w="863" w:type="dxa"/>
          </w:tcPr>
          <w:p w14:paraId="7AFA68CE" w14:textId="21CD85D4" w:rsidR="00B54774" w:rsidRPr="00710E45" w:rsidRDefault="00B54774" w:rsidP="002A7591">
            <w:pPr>
              <w:spacing w:line="360" w:lineRule="auto"/>
              <w:rPr>
                <w:rFonts w:ascii="Times New Roman" w:hAnsi="Times New Roman" w:cs="Times New Roman"/>
              </w:rPr>
            </w:pPr>
            <w:r w:rsidRPr="00710E45">
              <w:rPr>
                <w:rFonts w:ascii="Times New Roman" w:hAnsi="Times New Roman" w:cs="Times New Roman"/>
              </w:rPr>
              <w:t>0.236</w:t>
            </w:r>
          </w:p>
        </w:tc>
        <w:tc>
          <w:tcPr>
            <w:tcW w:w="876" w:type="dxa"/>
          </w:tcPr>
          <w:p w14:paraId="73939654" w14:textId="4FFCEE57" w:rsidR="00B54774" w:rsidRPr="00710E45" w:rsidRDefault="00B54774" w:rsidP="002A7591">
            <w:pPr>
              <w:spacing w:line="360" w:lineRule="auto"/>
              <w:rPr>
                <w:rFonts w:ascii="Times New Roman" w:hAnsi="Times New Roman" w:cs="Times New Roman"/>
              </w:rPr>
            </w:pPr>
            <w:r w:rsidRPr="00710E45">
              <w:rPr>
                <w:rFonts w:ascii="Times New Roman" w:hAnsi="Times New Roman" w:cs="Times New Roman"/>
              </w:rPr>
              <w:t>0.5868</w:t>
            </w:r>
          </w:p>
        </w:tc>
        <w:tc>
          <w:tcPr>
            <w:tcW w:w="876" w:type="dxa"/>
          </w:tcPr>
          <w:p w14:paraId="7FFAF924" w14:textId="3153D1FD" w:rsidR="00B54774" w:rsidRPr="00710E45" w:rsidRDefault="00B54774" w:rsidP="002A7591">
            <w:pPr>
              <w:spacing w:line="360" w:lineRule="auto"/>
              <w:rPr>
                <w:rFonts w:ascii="Times New Roman" w:hAnsi="Times New Roman" w:cs="Times New Roman"/>
              </w:rPr>
            </w:pPr>
            <w:r w:rsidRPr="00710E45">
              <w:rPr>
                <w:rFonts w:ascii="Times New Roman" w:hAnsi="Times New Roman" w:cs="Times New Roman"/>
              </w:rPr>
              <w:t>0.2847</w:t>
            </w:r>
          </w:p>
        </w:tc>
        <w:tc>
          <w:tcPr>
            <w:tcW w:w="876" w:type="dxa"/>
          </w:tcPr>
          <w:p w14:paraId="5A34D82E" w14:textId="092B21C6" w:rsidR="00B54774" w:rsidRPr="00710E45" w:rsidRDefault="00B54774" w:rsidP="002A7591">
            <w:pPr>
              <w:spacing w:line="360" w:lineRule="auto"/>
              <w:rPr>
                <w:rFonts w:ascii="Times New Roman" w:hAnsi="Times New Roman" w:cs="Times New Roman"/>
              </w:rPr>
            </w:pPr>
            <w:r w:rsidRPr="00710E45">
              <w:rPr>
                <w:rFonts w:ascii="Times New Roman" w:hAnsi="Times New Roman" w:cs="Times New Roman"/>
              </w:rPr>
              <w:t>0.2882</w:t>
            </w:r>
          </w:p>
        </w:tc>
        <w:tc>
          <w:tcPr>
            <w:tcW w:w="876" w:type="dxa"/>
          </w:tcPr>
          <w:p w14:paraId="38565186" w14:textId="4F86FCE3" w:rsidR="00B54774" w:rsidRPr="00710E45" w:rsidRDefault="00B54774" w:rsidP="002A7591">
            <w:pPr>
              <w:spacing w:line="360" w:lineRule="auto"/>
              <w:rPr>
                <w:rFonts w:ascii="Times New Roman" w:hAnsi="Times New Roman" w:cs="Times New Roman"/>
              </w:rPr>
            </w:pPr>
            <w:r w:rsidRPr="00710E45">
              <w:rPr>
                <w:rFonts w:ascii="Times New Roman" w:hAnsi="Times New Roman" w:cs="Times New Roman"/>
              </w:rPr>
              <w:t>0.3576</w:t>
            </w:r>
          </w:p>
        </w:tc>
        <w:tc>
          <w:tcPr>
            <w:tcW w:w="876" w:type="dxa"/>
          </w:tcPr>
          <w:p w14:paraId="62826256" w14:textId="372EA49A" w:rsidR="00B54774" w:rsidRPr="00710E45" w:rsidRDefault="00B54774" w:rsidP="002A7591">
            <w:pPr>
              <w:spacing w:line="360" w:lineRule="auto"/>
              <w:rPr>
                <w:rFonts w:ascii="Times New Roman" w:hAnsi="Times New Roman" w:cs="Times New Roman"/>
              </w:rPr>
            </w:pPr>
            <w:r w:rsidRPr="00710E45">
              <w:rPr>
                <w:rFonts w:ascii="Times New Roman" w:hAnsi="Times New Roman" w:cs="Times New Roman"/>
              </w:rPr>
              <w:t>0.4826</w:t>
            </w:r>
          </w:p>
        </w:tc>
        <w:tc>
          <w:tcPr>
            <w:tcW w:w="876" w:type="dxa"/>
          </w:tcPr>
          <w:p w14:paraId="3F036338" w14:textId="1E92F00E" w:rsidR="00B54774" w:rsidRPr="00710E45" w:rsidRDefault="00B54774" w:rsidP="002A7591">
            <w:pPr>
              <w:spacing w:line="360" w:lineRule="auto"/>
              <w:rPr>
                <w:rFonts w:ascii="Times New Roman" w:hAnsi="Times New Roman" w:cs="Times New Roman"/>
              </w:rPr>
            </w:pPr>
            <w:r w:rsidRPr="00710E45">
              <w:rPr>
                <w:rFonts w:ascii="Times New Roman" w:hAnsi="Times New Roman" w:cs="Times New Roman"/>
              </w:rPr>
              <w:t>0.3715</w:t>
            </w:r>
          </w:p>
        </w:tc>
        <w:tc>
          <w:tcPr>
            <w:tcW w:w="863" w:type="dxa"/>
          </w:tcPr>
          <w:p w14:paraId="00023D5B" w14:textId="34DCA1C5" w:rsidR="00B54774" w:rsidRPr="00710E45" w:rsidRDefault="00B54774" w:rsidP="002A7591">
            <w:pPr>
              <w:spacing w:line="360" w:lineRule="auto"/>
              <w:rPr>
                <w:rFonts w:ascii="Times New Roman" w:hAnsi="Times New Roman" w:cs="Times New Roman"/>
              </w:rPr>
            </w:pPr>
            <w:r w:rsidRPr="00710E45">
              <w:rPr>
                <w:rFonts w:ascii="Times New Roman" w:hAnsi="Times New Roman" w:cs="Times New Roman"/>
              </w:rPr>
              <w:t>0.434</w:t>
            </w:r>
          </w:p>
        </w:tc>
      </w:tr>
    </w:tbl>
    <w:p w14:paraId="24839895" w14:textId="0F6C1499" w:rsidR="005049D8" w:rsidRDefault="005049D8" w:rsidP="005049D8">
      <w:pPr>
        <w:spacing w:line="360" w:lineRule="auto"/>
        <w:rPr>
          <w:rFonts w:ascii="Helvetica Neue" w:hAnsi="Helvetica Neue"/>
          <w:color w:val="121212"/>
          <w:sz w:val="23"/>
          <w:szCs w:val="23"/>
          <w:shd w:val="clear" w:color="auto" w:fill="FFFFFF"/>
        </w:rPr>
      </w:pPr>
      <w:r>
        <w:rPr>
          <w:rFonts w:ascii="Helvetica Neue" w:hAnsi="Helvetica Neue"/>
          <w:color w:val="121212"/>
          <w:sz w:val="23"/>
          <w:szCs w:val="23"/>
          <w:shd w:val="clear" w:color="auto" w:fill="FFFFFF"/>
        </w:rPr>
        <w:t>Table 2:</w:t>
      </w:r>
      <w:r w:rsidRPr="002653A6">
        <w:t xml:space="preserve"> </w:t>
      </w:r>
      <w:r w:rsidRPr="005049D8">
        <w:rPr>
          <w:rFonts w:ascii="Helvetica Neue" w:hAnsi="Helvetica Neue"/>
          <w:color w:val="121212"/>
          <w:sz w:val="23"/>
          <w:szCs w:val="23"/>
          <w:shd w:val="clear" w:color="auto" w:fill="FFFFFF"/>
        </w:rPr>
        <w:t xml:space="preserve">The result of using OVR-CSP features to classify the four </w:t>
      </w:r>
      <w:r>
        <w:rPr>
          <w:rFonts w:ascii="Helvetica Neue" w:hAnsi="Helvetica Neue" w:hint="eastAsia"/>
          <w:color w:val="121212"/>
          <w:sz w:val="23"/>
          <w:szCs w:val="23"/>
          <w:shd w:val="clear" w:color="auto" w:fill="FFFFFF"/>
        </w:rPr>
        <w:t>classe</w:t>
      </w:r>
      <w:r w:rsidRPr="005049D8">
        <w:rPr>
          <w:rFonts w:ascii="Helvetica Neue" w:hAnsi="Helvetica Neue"/>
          <w:color w:val="121212"/>
          <w:sz w:val="23"/>
          <w:szCs w:val="23"/>
          <w:shd w:val="clear" w:color="auto" w:fill="FFFFFF"/>
        </w:rPr>
        <w:t xml:space="preserve">s of </w:t>
      </w:r>
      <w:r w:rsidRPr="00A6477C">
        <w:rPr>
          <w:rStyle w:val="y2iqfc"/>
          <w:rFonts w:ascii="Times New Roman" w:hAnsi="Times New Roman" w:cs="Times New Roman"/>
          <w:color w:val="202124"/>
          <w:lang w:val="en"/>
        </w:rPr>
        <w:t>motor imagery</w:t>
      </w:r>
    </w:p>
    <w:p w14:paraId="0E95D11A" w14:textId="77777777" w:rsidR="005049D8" w:rsidRPr="005049D8" w:rsidRDefault="005049D8" w:rsidP="002A7591">
      <w:pPr>
        <w:spacing w:line="360" w:lineRule="auto"/>
        <w:rPr>
          <w:rFonts w:ascii="Helvetica Neue" w:hAnsi="Helvetica Neue"/>
          <w:color w:val="121212"/>
          <w:sz w:val="23"/>
          <w:szCs w:val="23"/>
          <w:shd w:val="clear" w:color="auto" w:fill="FFFFFF"/>
        </w:rPr>
      </w:pPr>
    </w:p>
    <w:p w14:paraId="7345BDF0" w14:textId="33318A5D" w:rsidR="000401BA" w:rsidRPr="00893AE5" w:rsidRDefault="00B767B7" w:rsidP="002A7591">
      <w:pPr>
        <w:spacing w:line="360" w:lineRule="auto"/>
        <w:rPr>
          <w:rFonts w:ascii="Times New Roman" w:hAnsi="Times New Roman" w:cs="Times New Roman"/>
        </w:rPr>
      </w:pPr>
      <w:r w:rsidRPr="00B767B7">
        <w:rPr>
          <w:rFonts w:ascii="Helvetica Neue" w:hAnsi="Helvetica Neue"/>
          <w:color w:val="121212"/>
          <w:sz w:val="23"/>
          <w:szCs w:val="23"/>
          <w:shd w:val="clear" w:color="auto" w:fill="FFFFFF"/>
        </w:rPr>
        <w:t xml:space="preserve">Use the </w:t>
      </w:r>
      <w:r w:rsidR="000D0D3A">
        <w:rPr>
          <w:rFonts w:ascii="Helvetica Neue" w:hAnsi="Helvetica Neue"/>
          <w:color w:val="121212"/>
          <w:sz w:val="23"/>
          <w:szCs w:val="23"/>
          <w:shd w:val="clear" w:color="auto" w:fill="FFFFFF"/>
        </w:rPr>
        <w:t>OVR-CSP</w:t>
      </w:r>
      <w:r w:rsidRPr="00B767B7">
        <w:rPr>
          <w:rFonts w:ascii="Helvetica Neue" w:hAnsi="Helvetica Neue"/>
          <w:color w:val="121212"/>
          <w:sz w:val="23"/>
          <w:szCs w:val="23"/>
          <w:shd w:val="clear" w:color="auto" w:fill="FFFFFF"/>
        </w:rPr>
        <w:t xml:space="preserve"> algorithm to classify the 9 </w:t>
      </w:r>
      <w:r>
        <w:rPr>
          <w:rFonts w:ascii="Helvetica Neue" w:hAnsi="Helvetica Neue" w:hint="eastAsia"/>
          <w:color w:val="121212"/>
          <w:sz w:val="23"/>
          <w:szCs w:val="23"/>
          <w:shd w:val="clear" w:color="auto" w:fill="FFFFFF"/>
        </w:rPr>
        <w:t>subject</w:t>
      </w:r>
      <w:r w:rsidRPr="00B767B7">
        <w:rPr>
          <w:rFonts w:ascii="Helvetica Neue" w:hAnsi="Helvetica Neue"/>
          <w:color w:val="121212"/>
          <w:sz w:val="23"/>
          <w:szCs w:val="23"/>
          <w:shd w:val="clear" w:color="auto" w:fill="FFFFFF"/>
        </w:rPr>
        <w:t xml:space="preserve">s of </w:t>
      </w:r>
      <w:r w:rsidR="000D0D3A">
        <w:rPr>
          <w:rFonts w:ascii="Helvetica Neue" w:hAnsi="Helvetica Neue"/>
          <w:color w:val="121212"/>
          <w:sz w:val="23"/>
          <w:szCs w:val="23"/>
          <w:shd w:val="clear" w:color="auto" w:fill="FFFFFF"/>
        </w:rPr>
        <w:t>EEG</w:t>
      </w:r>
      <w:r w:rsidRPr="00B767B7">
        <w:rPr>
          <w:rFonts w:ascii="Helvetica Neue" w:hAnsi="Helvetica Neue"/>
          <w:color w:val="121212"/>
          <w:sz w:val="23"/>
          <w:szCs w:val="23"/>
          <w:shd w:val="clear" w:color="auto" w:fill="FFFFFF"/>
        </w:rPr>
        <w:t xml:space="preserve"> data given</w:t>
      </w:r>
      <w:r w:rsidRPr="00F57668">
        <w:rPr>
          <w:rFonts w:ascii="Times New Roman" w:hAnsi="Times New Roman" w:cs="Times New Roman"/>
        </w:rPr>
        <w:t>('A01E','A02E','A03E','A04E','A05E','A06E','A07E','A08E','A09E’)</w:t>
      </w:r>
      <w:r w:rsidRPr="00B767B7">
        <w:rPr>
          <w:rFonts w:ascii="Helvetica Neue" w:hAnsi="Helvetica Neue"/>
          <w:color w:val="121212"/>
          <w:sz w:val="23"/>
          <w:szCs w:val="23"/>
          <w:shd w:val="clear" w:color="auto" w:fill="FFFFFF"/>
        </w:rPr>
        <w:t>,</w:t>
      </w:r>
      <w:r w:rsidRPr="00B767B7">
        <w:t xml:space="preserve"> </w:t>
      </w:r>
      <w:r w:rsidRPr="00B767B7">
        <w:rPr>
          <w:rFonts w:ascii="Helvetica Neue" w:hAnsi="Helvetica Neue"/>
          <w:color w:val="121212"/>
          <w:sz w:val="23"/>
          <w:szCs w:val="23"/>
          <w:shd w:val="clear" w:color="auto" w:fill="FFFFFF"/>
        </w:rPr>
        <w:t>Finally, we can find that 16 features are generated in the work area of ​​matlab. At this time, because we have four classes. So the chance level is 25%. So the normal accuracy should be 25%, we can see in the table</w:t>
      </w:r>
      <w:r w:rsidR="005049D8">
        <w:rPr>
          <w:rFonts w:ascii="Helvetica Neue" w:hAnsi="Helvetica Neue"/>
          <w:color w:val="121212"/>
          <w:sz w:val="23"/>
          <w:szCs w:val="23"/>
          <w:shd w:val="clear" w:color="auto" w:fill="FFFFFF"/>
        </w:rPr>
        <w:t xml:space="preserve"> 2</w:t>
      </w:r>
      <w:r w:rsidRPr="00B767B7">
        <w:rPr>
          <w:rFonts w:ascii="Helvetica Neue" w:hAnsi="Helvetica Neue"/>
          <w:color w:val="121212"/>
          <w:sz w:val="23"/>
          <w:szCs w:val="23"/>
          <w:shd w:val="clear" w:color="auto" w:fill="FFFFFF"/>
        </w:rPr>
        <w:t xml:space="preserve">, </w:t>
      </w:r>
      <w:r w:rsidR="000401BA" w:rsidRPr="00B767B7">
        <w:rPr>
          <w:rFonts w:ascii="Helvetica Neue" w:hAnsi="Helvetica Neue"/>
          <w:color w:val="121212"/>
          <w:sz w:val="23"/>
          <w:szCs w:val="23"/>
          <w:shd w:val="clear" w:color="auto" w:fill="FFFFFF"/>
        </w:rPr>
        <w:t>When use</w:t>
      </w:r>
      <w:r w:rsidR="000401BA">
        <w:rPr>
          <w:rFonts w:ascii="Helvetica Neue" w:hAnsi="Helvetica Neue" w:hint="eastAsia"/>
          <w:color w:val="121212"/>
          <w:sz w:val="23"/>
          <w:szCs w:val="23"/>
          <w:shd w:val="clear" w:color="auto" w:fill="FFFFFF"/>
        </w:rPr>
        <w:t>ing</w:t>
      </w:r>
      <w:r w:rsidR="000401BA" w:rsidRPr="00B767B7">
        <w:rPr>
          <w:rFonts w:ascii="Helvetica Neue" w:hAnsi="Helvetica Neue"/>
          <w:color w:val="121212"/>
          <w:sz w:val="23"/>
          <w:szCs w:val="23"/>
          <w:shd w:val="clear" w:color="auto" w:fill="FFFFFF"/>
        </w:rPr>
        <w:t xml:space="preserve"> </w:t>
      </w:r>
      <w:r w:rsidR="000401BA">
        <w:rPr>
          <w:rFonts w:ascii="Helvetica Neue" w:hAnsi="Helvetica Neue" w:hint="eastAsia"/>
          <w:color w:val="121212"/>
          <w:sz w:val="23"/>
          <w:szCs w:val="23"/>
          <w:shd w:val="clear" w:color="auto" w:fill="FFFFFF"/>
        </w:rPr>
        <w:t>the</w:t>
      </w:r>
      <w:r w:rsidR="000401BA">
        <w:rPr>
          <w:rFonts w:ascii="Helvetica Neue" w:hAnsi="Helvetica Neue"/>
          <w:color w:val="121212"/>
          <w:sz w:val="23"/>
          <w:szCs w:val="23"/>
          <w:shd w:val="clear" w:color="auto" w:fill="FFFFFF"/>
        </w:rPr>
        <w:t xml:space="preserve"> </w:t>
      </w:r>
      <w:r w:rsidR="000D0D3A">
        <w:rPr>
          <w:rFonts w:ascii="Helvetica Neue" w:hAnsi="Helvetica Neue"/>
          <w:color w:val="121212"/>
          <w:sz w:val="23"/>
          <w:szCs w:val="23"/>
          <w:shd w:val="clear" w:color="auto" w:fill="FFFFFF"/>
        </w:rPr>
        <w:t>OVR-CSP</w:t>
      </w:r>
      <w:r w:rsidR="000401BA" w:rsidRPr="00B767B7">
        <w:rPr>
          <w:rFonts w:ascii="Helvetica Neue" w:hAnsi="Helvetica Neue"/>
          <w:color w:val="121212"/>
          <w:sz w:val="23"/>
          <w:szCs w:val="23"/>
          <w:shd w:val="clear" w:color="auto" w:fill="FFFFFF"/>
        </w:rPr>
        <w:t xml:space="preserve"> method classifies data, subject3 has the best accuracy, reaching 58.68%, and subjects1, 7, and 9 also have higher accuracy of 42%; 48.26%; 43.4%, respectively. But we can find that subject2 has the lowest accuracy when using the </w:t>
      </w:r>
      <w:r w:rsidR="000D0D3A">
        <w:rPr>
          <w:rFonts w:ascii="Helvetica Neue" w:hAnsi="Helvetica Neue"/>
          <w:color w:val="121212"/>
          <w:sz w:val="23"/>
          <w:szCs w:val="23"/>
          <w:shd w:val="clear" w:color="auto" w:fill="FFFFFF"/>
        </w:rPr>
        <w:t>OVR-CSP</w:t>
      </w:r>
      <w:r w:rsidR="000401BA" w:rsidRPr="00B767B7">
        <w:rPr>
          <w:rFonts w:ascii="Helvetica Neue" w:hAnsi="Helvetica Neue"/>
          <w:color w:val="121212"/>
          <w:sz w:val="23"/>
          <w:szCs w:val="23"/>
          <w:shd w:val="clear" w:color="auto" w:fill="FFFFFF"/>
        </w:rPr>
        <w:t xml:space="preserve"> method, which is only 23.6%.</w:t>
      </w:r>
    </w:p>
    <w:p w14:paraId="78939366" w14:textId="77777777" w:rsidR="00B767B7" w:rsidRPr="00893AE5" w:rsidRDefault="00B767B7" w:rsidP="004A162E">
      <w:pPr>
        <w:rPr>
          <w:rFonts w:ascii="Times New Roman" w:hAnsi="Times New Roman" w:cs="Times New Roman"/>
        </w:rPr>
      </w:pPr>
    </w:p>
    <w:p w14:paraId="1494546C" w14:textId="0752C3D5" w:rsidR="00B54774" w:rsidRPr="00E33ED9" w:rsidRDefault="00AE3DB5" w:rsidP="002A7591">
      <w:pPr>
        <w:pStyle w:val="Heading2"/>
        <w:spacing w:line="360" w:lineRule="auto"/>
        <w:rPr>
          <w:rFonts w:ascii="Times New Roman" w:hAnsi="Times New Roman" w:cs="Times New Roman"/>
        </w:rPr>
      </w:pPr>
      <w:bookmarkStart w:id="54" w:name="_Toc82681962"/>
      <w:r w:rsidRPr="00E33ED9">
        <w:rPr>
          <w:rFonts w:ascii="Times New Roman" w:hAnsi="Times New Roman" w:cs="Times New Roman"/>
        </w:rPr>
        <w:t xml:space="preserve">Classification of four classes of motor imagery using </w:t>
      </w:r>
      <w:r w:rsidR="000D0D3A">
        <w:rPr>
          <w:rFonts w:ascii="Times New Roman" w:hAnsi="Times New Roman" w:cs="Times New Roman"/>
        </w:rPr>
        <w:t>PW-CSP</w:t>
      </w:r>
      <w:r w:rsidRPr="00E33ED9">
        <w:rPr>
          <w:rFonts w:ascii="Times New Roman" w:hAnsi="Times New Roman" w:cs="Times New Roman"/>
        </w:rPr>
        <w:t xml:space="preserve"> features</w:t>
      </w:r>
      <w:bookmarkEnd w:id="54"/>
    </w:p>
    <w:tbl>
      <w:tblPr>
        <w:tblStyle w:val="TableGrid"/>
        <w:tblW w:w="9013" w:type="dxa"/>
        <w:tblInd w:w="-711" w:type="dxa"/>
        <w:tblLook w:val="04A0" w:firstRow="1" w:lastRow="0" w:firstColumn="1" w:lastColumn="0" w:noHBand="0" w:noVBand="1"/>
      </w:tblPr>
      <w:tblGrid>
        <w:gridCol w:w="1129"/>
        <w:gridCol w:w="876"/>
        <w:gridCol w:w="876"/>
        <w:gridCol w:w="876"/>
        <w:gridCol w:w="876"/>
        <w:gridCol w:w="876"/>
        <w:gridCol w:w="876"/>
        <w:gridCol w:w="876"/>
        <w:gridCol w:w="876"/>
        <w:gridCol w:w="876"/>
      </w:tblGrid>
      <w:tr w:rsidR="00B54774" w:rsidRPr="00710E45" w14:paraId="00962BC6" w14:textId="77777777" w:rsidTr="00423292">
        <w:tc>
          <w:tcPr>
            <w:tcW w:w="1129" w:type="dxa"/>
          </w:tcPr>
          <w:p w14:paraId="19775F4B" w14:textId="00651B71" w:rsidR="00B54774" w:rsidRPr="00710E45" w:rsidRDefault="00EC6AC8" w:rsidP="002A7591">
            <w:pPr>
              <w:spacing w:line="360" w:lineRule="auto"/>
              <w:rPr>
                <w:rFonts w:ascii="Times New Roman" w:hAnsi="Times New Roman" w:cs="Times New Roman"/>
              </w:rPr>
            </w:pPr>
            <w:r w:rsidRPr="00710E45">
              <w:rPr>
                <w:rFonts w:ascii="Times New Roman" w:hAnsi="Times New Roman" w:cs="Times New Roman"/>
              </w:rPr>
              <w:t>Subject</w:t>
            </w:r>
          </w:p>
        </w:tc>
        <w:tc>
          <w:tcPr>
            <w:tcW w:w="876" w:type="dxa"/>
          </w:tcPr>
          <w:p w14:paraId="138F9298" w14:textId="77777777" w:rsidR="00B54774" w:rsidRPr="00710E45" w:rsidRDefault="00B54774" w:rsidP="002A7591">
            <w:pPr>
              <w:spacing w:line="360" w:lineRule="auto"/>
              <w:rPr>
                <w:rFonts w:ascii="Times New Roman" w:hAnsi="Times New Roman" w:cs="Times New Roman"/>
              </w:rPr>
            </w:pPr>
            <w:r w:rsidRPr="00710E45">
              <w:rPr>
                <w:rFonts w:ascii="Times New Roman" w:hAnsi="Times New Roman" w:cs="Times New Roman"/>
              </w:rPr>
              <w:t>'A01E'</w:t>
            </w:r>
          </w:p>
        </w:tc>
        <w:tc>
          <w:tcPr>
            <w:tcW w:w="876" w:type="dxa"/>
          </w:tcPr>
          <w:p w14:paraId="05F79C9A" w14:textId="77777777" w:rsidR="00B54774" w:rsidRPr="00710E45" w:rsidRDefault="00B54774" w:rsidP="002A7591">
            <w:pPr>
              <w:spacing w:line="360" w:lineRule="auto"/>
              <w:rPr>
                <w:rFonts w:ascii="Times New Roman" w:hAnsi="Times New Roman" w:cs="Times New Roman"/>
              </w:rPr>
            </w:pPr>
            <w:r w:rsidRPr="00710E45">
              <w:rPr>
                <w:rFonts w:ascii="Times New Roman" w:hAnsi="Times New Roman" w:cs="Times New Roman"/>
              </w:rPr>
              <w:t>'A02E'</w:t>
            </w:r>
          </w:p>
        </w:tc>
        <w:tc>
          <w:tcPr>
            <w:tcW w:w="876" w:type="dxa"/>
          </w:tcPr>
          <w:p w14:paraId="073F6916" w14:textId="77777777" w:rsidR="00B54774" w:rsidRPr="00710E45" w:rsidRDefault="00B54774" w:rsidP="002A7591">
            <w:pPr>
              <w:spacing w:line="360" w:lineRule="auto"/>
              <w:rPr>
                <w:rFonts w:ascii="Times New Roman" w:hAnsi="Times New Roman" w:cs="Times New Roman"/>
              </w:rPr>
            </w:pPr>
            <w:r w:rsidRPr="00710E45">
              <w:rPr>
                <w:rFonts w:ascii="Times New Roman" w:hAnsi="Times New Roman" w:cs="Times New Roman"/>
              </w:rPr>
              <w:t>'A03E'</w:t>
            </w:r>
          </w:p>
        </w:tc>
        <w:tc>
          <w:tcPr>
            <w:tcW w:w="876" w:type="dxa"/>
          </w:tcPr>
          <w:p w14:paraId="26AF19C1" w14:textId="77777777" w:rsidR="00B54774" w:rsidRPr="00710E45" w:rsidRDefault="00B54774" w:rsidP="002A7591">
            <w:pPr>
              <w:spacing w:line="360" w:lineRule="auto"/>
              <w:rPr>
                <w:rFonts w:ascii="Times New Roman" w:hAnsi="Times New Roman" w:cs="Times New Roman"/>
              </w:rPr>
            </w:pPr>
            <w:r w:rsidRPr="00710E45">
              <w:rPr>
                <w:rFonts w:ascii="Times New Roman" w:hAnsi="Times New Roman" w:cs="Times New Roman"/>
              </w:rPr>
              <w:t>A04E'</w:t>
            </w:r>
          </w:p>
        </w:tc>
        <w:tc>
          <w:tcPr>
            <w:tcW w:w="876" w:type="dxa"/>
          </w:tcPr>
          <w:p w14:paraId="267BD3C3" w14:textId="77777777" w:rsidR="00B54774" w:rsidRPr="00710E45" w:rsidRDefault="00B54774" w:rsidP="002A7591">
            <w:pPr>
              <w:spacing w:line="360" w:lineRule="auto"/>
              <w:rPr>
                <w:rFonts w:ascii="Times New Roman" w:hAnsi="Times New Roman" w:cs="Times New Roman"/>
              </w:rPr>
            </w:pPr>
            <w:r w:rsidRPr="00710E45">
              <w:rPr>
                <w:rFonts w:ascii="Times New Roman" w:hAnsi="Times New Roman" w:cs="Times New Roman"/>
              </w:rPr>
              <w:t>'A05E'</w:t>
            </w:r>
          </w:p>
        </w:tc>
        <w:tc>
          <w:tcPr>
            <w:tcW w:w="876" w:type="dxa"/>
          </w:tcPr>
          <w:p w14:paraId="7777A0BA" w14:textId="77777777" w:rsidR="00B54774" w:rsidRPr="00710E45" w:rsidRDefault="00B54774" w:rsidP="002A7591">
            <w:pPr>
              <w:spacing w:line="360" w:lineRule="auto"/>
              <w:rPr>
                <w:rFonts w:ascii="Times New Roman" w:hAnsi="Times New Roman" w:cs="Times New Roman"/>
              </w:rPr>
            </w:pPr>
            <w:r w:rsidRPr="00710E45">
              <w:rPr>
                <w:rFonts w:ascii="Times New Roman" w:hAnsi="Times New Roman" w:cs="Times New Roman"/>
              </w:rPr>
              <w:t>'A06E'</w:t>
            </w:r>
          </w:p>
        </w:tc>
        <w:tc>
          <w:tcPr>
            <w:tcW w:w="876" w:type="dxa"/>
          </w:tcPr>
          <w:p w14:paraId="435DE4F3" w14:textId="77777777" w:rsidR="00B54774" w:rsidRPr="00710E45" w:rsidRDefault="00B54774" w:rsidP="002A7591">
            <w:pPr>
              <w:spacing w:line="360" w:lineRule="auto"/>
              <w:rPr>
                <w:rFonts w:ascii="Times New Roman" w:hAnsi="Times New Roman" w:cs="Times New Roman"/>
              </w:rPr>
            </w:pPr>
            <w:r w:rsidRPr="00710E45">
              <w:rPr>
                <w:rFonts w:ascii="Times New Roman" w:hAnsi="Times New Roman" w:cs="Times New Roman"/>
              </w:rPr>
              <w:t>'A07E'</w:t>
            </w:r>
          </w:p>
        </w:tc>
        <w:tc>
          <w:tcPr>
            <w:tcW w:w="876" w:type="dxa"/>
          </w:tcPr>
          <w:p w14:paraId="04250EFB" w14:textId="77777777" w:rsidR="00B54774" w:rsidRPr="00710E45" w:rsidRDefault="00B54774" w:rsidP="002A7591">
            <w:pPr>
              <w:spacing w:line="360" w:lineRule="auto"/>
              <w:rPr>
                <w:rFonts w:ascii="Times New Roman" w:hAnsi="Times New Roman" w:cs="Times New Roman"/>
              </w:rPr>
            </w:pPr>
            <w:r w:rsidRPr="00710E45">
              <w:rPr>
                <w:rFonts w:ascii="Times New Roman" w:hAnsi="Times New Roman" w:cs="Times New Roman"/>
              </w:rPr>
              <w:t>'A08E'</w:t>
            </w:r>
          </w:p>
        </w:tc>
        <w:tc>
          <w:tcPr>
            <w:tcW w:w="876" w:type="dxa"/>
          </w:tcPr>
          <w:p w14:paraId="1CBC585A" w14:textId="77777777" w:rsidR="00B54774" w:rsidRPr="00710E45" w:rsidRDefault="00B54774" w:rsidP="002A7591">
            <w:pPr>
              <w:spacing w:line="360" w:lineRule="auto"/>
              <w:rPr>
                <w:rFonts w:ascii="Times New Roman" w:hAnsi="Times New Roman" w:cs="Times New Roman"/>
              </w:rPr>
            </w:pPr>
            <w:r w:rsidRPr="00710E45">
              <w:rPr>
                <w:rFonts w:ascii="Times New Roman" w:hAnsi="Times New Roman" w:cs="Times New Roman"/>
              </w:rPr>
              <w:t>'A09E'</w:t>
            </w:r>
          </w:p>
        </w:tc>
      </w:tr>
      <w:tr w:rsidR="00B54774" w:rsidRPr="00710E45" w14:paraId="023E0699" w14:textId="77777777" w:rsidTr="00423292">
        <w:tc>
          <w:tcPr>
            <w:tcW w:w="1129" w:type="dxa"/>
          </w:tcPr>
          <w:p w14:paraId="1C19EB73" w14:textId="77777777" w:rsidR="00B54774" w:rsidRPr="00710E45" w:rsidRDefault="00B54774" w:rsidP="002A7591">
            <w:pPr>
              <w:spacing w:line="360" w:lineRule="auto"/>
              <w:rPr>
                <w:rFonts w:ascii="Times New Roman" w:hAnsi="Times New Roman" w:cs="Times New Roman"/>
              </w:rPr>
            </w:pPr>
            <w:r w:rsidRPr="00710E45">
              <w:rPr>
                <w:rFonts w:ascii="Times New Roman" w:hAnsi="Times New Roman" w:cs="Times New Roman"/>
              </w:rPr>
              <w:t>accuracy</w:t>
            </w:r>
          </w:p>
        </w:tc>
        <w:tc>
          <w:tcPr>
            <w:tcW w:w="876" w:type="dxa"/>
          </w:tcPr>
          <w:p w14:paraId="296A6E2D" w14:textId="2E8052F8" w:rsidR="00B54774" w:rsidRPr="00710E45" w:rsidRDefault="00B54774" w:rsidP="002A7591">
            <w:pPr>
              <w:spacing w:line="360" w:lineRule="auto"/>
              <w:rPr>
                <w:rFonts w:ascii="Times New Roman" w:hAnsi="Times New Roman" w:cs="Times New Roman"/>
              </w:rPr>
            </w:pPr>
            <w:r w:rsidRPr="00710E45">
              <w:rPr>
                <w:rFonts w:ascii="Times New Roman" w:hAnsi="Times New Roman" w:cs="Times New Roman"/>
              </w:rPr>
              <w:t>0.3021</w:t>
            </w:r>
          </w:p>
        </w:tc>
        <w:tc>
          <w:tcPr>
            <w:tcW w:w="876" w:type="dxa"/>
          </w:tcPr>
          <w:p w14:paraId="731179B1" w14:textId="66CEB523" w:rsidR="00B54774" w:rsidRPr="00710E45" w:rsidRDefault="00B54774" w:rsidP="002A7591">
            <w:pPr>
              <w:spacing w:line="360" w:lineRule="auto"/>
              <w:rPr>
                <w:rFonts w:ascii="Times New Roman" w:hAnsi="Times New Roman" w:cs="Times New Roman"/>
              </w:rPr>
            </w:pPr>
            <w:r w:rsidRPr="00710E45">
              <w:rPr>
                <w:rFonts w:ascii="Times New Roman" w:hAnsi="Times New Roman" w:cs="Times New Roman"/>
              </w:rPr>
              <w:t>0.2604</w:t>
            </w:r>
          </w:p>
        </w:tc>
        <w:tc>
          <w:tcPr>
            <w:tcW w:w="876" w:type="dxa"/>
          </w:tcPr>
          <w:p w14:paraId="00766C7C" w14:textId="4411DCDA" w:rsidR="00B54774" w:rsidRPr="00710E45" w:rsidRDefault="00B54774" w:rsidP="002A7591">
            <w:pPr>
              <w:spacing w:line="360" w:lineRule="auto"/>
              <w:rPr>
                <w:rFonts w:ascii="Times New Roman" w:hAnsi="Times New Roman" w:cs="Times New Roman"/>
              </w:rPr>
            </w:pPr>
            <w:r w:rsidRPr="00710E45">
              <w:rPr>
                <w:rFonts w:ascii="Times New Roman" w:hAnsi="Times New Roman" w:cs="Times New Roman"/>
              </w:rPr>
              <w:t>0.4688</w:t>
            </w:r>
          </w:p>
        </w:tc>
        <w:tc>
          <w:tcPr>
            <w:tcW w:w="876" w:type="dxa"/>
          </w:tcPr>
          <w:p w14:paraId="5A2C7F93" w14:textId="2A2FB76A" w:rsidR="00B54774" w:rsidRPr="00710E45" w:rsidRDefault="00B54774" w:rsidP="002A7591">
            <w:pPr>
              <w:spacing w:line="360" w:lineRule="auto"/>
              <w:rPr>
                <w:rFonts w:ascii="Times New Roman" w:hAnsi="Times New Roman" w:cs="Times New Roman"/>
              </w:rPr>
            </w:pPr>
            <w:r w:rsidRPr="00710E45">
              <w:rPr>
                <w:rFonts w:ascii="Times New Roman" w:hAnsi="Times New Roman" w:cs="Times New Roman"/>
              </w:rPr>
              <w:t>0.2986</w:t>
            </w:r>
          </w:p>
        </w:tc>
        <w:tc>
          <w:tcPr>
            <w:tcW w:w="876" w:type="dxa"/>
          </w:tcPr>
          <w:p w14:paraId="782722E3" w14:textId="098929B7" w:rsidR="00B54774" w:rsidRPr="00710E45" w:rsidRDefault="00B54774" w:rsidP="002A7591">
            <w:pPr>
              <w:spacing w:line="360" w:lineRule="auto"/>
              <w:rPr>
                <w:rFonts w:ascii="Times New Roman" w:hAnsi="Times New Roman" w:cs="Times New Roman"/>
              </w:rPr>
            </w:pPr>
            <w:r w:rsidRPr="00710E45">
              <w:rPr>
                <w:rFonts w:ascii="Times New Roman" w:hAnsi="Times New Roman" w:cs="Times New Roman"/>
              </w:rPr>
              <w:t>0.2778</w:t>
            </w:r>
          </w:p>
        </w:tc>
        <w:tc>
          <w:tcPr>
            <w:tcW w:w="876" w:type="dxa"/>
          </w:tcPr>
          <w:p w14:paraId="107246C5" w14:textId="6ED128F4" w:rsidR="00B54774" w:rsidRPr="00710E45" w:rsidRDefault="00B54774" w:rsidP="002A7591">
            <w:pPr>
              <w:spacing w:line="360" w:lineRule="auto"/>
              <w:rPr>
                <w:rFonts w:ascii="Times New Roman" w:hAnsi="Times New Roman" w:cs="Times New Roman"/>
              </w:rPr>
            </w:pPr>
            <w:r w:rsidRPr="00710E45">
              <w:rPr>
                <w:rFonts w:ascii="Times New Roman" w:hAnsi="Times New Roman" w:cs="Times New Roman"/>
              </w:rPr>
              <w:t>0.3264</w:t>
            </w:r>
          </w:p>
        </w:tc>
        <w:tc>
          <w:tcPr>
            <w:tcW w:w="876" w:type="dxa"/>
          </w:tcPr>
          <w:p w14:paraId="0B11A10D" w14:textId="44847BA0" w:rsidR="00B54774" w:rsidRPr="00710E45" w:rsidRDefault="00B54774" w:rsidP="002A7591">
            <w:pPr>
              <w:spacing w:line="360" w:lineRule="auto"/>
              <w:rPr>
                <w:rFonts w:ascii="Times New Roman" w:hAnsi="Times New Roman" w:cs="Times New Roman"/>
              </w:rPr>
            </w:pPr>
            <w:r w:rsidRPr="00710E45">
              <w:rPr>
                <w:rFonts w:ascii="Times New Roman" w:hAnsi="Times New Roman" w:cs="Times New Roman"/>
              </w:rPr>
              <w:t>0.4479</w:t>
            </w:r>
          </w:p>
        </w:tc>
        <w:tc>
          <w:tcPr>
            <w:tcW w:w="876" w:type="dxa"/>
          </w:tcPr>
          <w:p w14:paraId="3E5C2D04" w14:textId="273C5B96" w:rsidR="00B54774" w:rsidRPr="00710E45" w:rsidRDefault="00B54774" w:rsidP="002A7591">
            <w:pPr>
              <w:spacing w:line="360" w:lineRule="auto"/>
              <w:rPr>
                <w:rFonts w:ascii="Times New Roman" w:hAnsi="Times New Roman" w:cs="Times New Roman"/>
              </w:rPr>
            </w:pPr>
            <w:r w:rsidRPr="00710E45">
              <w:rPr>
                <w:rFonts w:ascii="Times New Roman" w:hAnsi="Times New Roman" w:cs="Times New Roman"/>
              </w:rPr>
              <w:t>0.4375</w:t>
            </w:r>
          </w:p>
        </w:tc>
        <w:tc>
          <w:tcPr>
            <w:tcW w:w="876" w:type="dxa"/>
          </w:tcPr>
          <w:p w14:paraId="7137BC41" w14:textId="26B29456" w:rsidR="00B54774" w:rsidRPr="00710E45" w:rsidRDefault="00B54774" w:rsidP="002A7591">
            <w:pPr>
              <w:spacing w:line="360" w:lineRule="auto"/>
              <w:rPr>
                <w:rFonts w:ascii="Times New Roman" w:hAnsi="Times New Roman" w:cs="Times New Roman"/>
              </w:rPr>
            </w:pPr>
            <w:r w:rsidRPr="00710E45">
              <w:rPr>
                <w:rFonts w:ascii="Times New Roman" w:hAnsi="Times New Roman" w:cs="Times New Roman"/>
              </w:rPr>
              <w:t>0.4479</w:t>
            </w:r>
          </w:p>
        </w:tc>
      </w:tr>
    </w:tbl>
    <w:p w14:paraId="7445C2C0" w14:textId="401B9CE3" w:rsidR="005049D8" w:rsidRDefault="005049D8" w:rsidP="005049D8">
      <w:pPr>
        <w:spacing w:line="360" w:lineRule="auto"/>
        <w:rPr>
          <w:rStyle w:val="y2iqfc"/>
          <w:rFonts w:ascii="Times New Roman" w:hAnsi="Times New Roman" w:cs="Times New Roman"/>
          <w:color w:val="202124"/>
          <w:lang w:val="en"/>
        </w:rPr>
      </w:pPr>
      <w:r>
        <w:rPr>
          <w:rFonts w:ascii="Helvetica Neue" w:hAnsi="Helvetica Neue"/>
          <w:color w:val="121212"/>
          <w:sz w:val="23"/>
          <w:szCs w:val="23"/>
          <w:shd w:val="clear" w:color="auto" w:fill="FFFFFF"/>
        </w:rPr>
        <w:t>Table 3:</w:t>
      </w:r>
      <w:r w:rsidRPr="002653A6">
        <w:t xml:space="preserve"> </w:t>
      </w:r>
      <w:r w:rsidRPr="005049D8">
        <w:rPr>
          <w:rFonts w:ascii="Helvetica Neue" w:hAnsi="Helvetica Neue"/>
          <w:color w:val="121212"/>
          <w:sz w:val="23"/>
          <w:szCs w:val="23"/>
          <w:shd w:val="clear" w:color="auto" w:fill="FFFFFF"/>
        </w:rPr>
        <w:t xml:space="preserve">The result of using </w:t>
      </w:r>
      <w:r>
        <w:rPr>
          <w:rFonts w:ascii="Helvetica Neue" w:hAnsi="Helvetica Neue"/>
          <w:color w:val="121212"/>
          <w:sz w:val="23"/>
          <w:szCs w:val="23"/>
          <w:shd w:val="clear" w:color="auto" w:fill="FFFFFF"/>
        </w:rPr>
        <w:t>PW</w:t>
      </w:r>
      <w:r w:rsidRPr="005049D8">
        <w:rPr>
          <w:rFonts w:ascii="Helvetica Neue" w:hAnsi="Helvetica Neue"/>
          <w:color w:val="121212"/>
          <w:sz w:val="23"/>
          <w:szCs w:val="23"/>
          <w:shd w:val="clear" w:color="auto" w:fill="FFFFFF"/>
        </w:rPr>
        <w:t xml:space="preserve">-CSP features to classify the four </w:t>
      </w:r>
      <w:r>
        <w:rPr>
          <w:rFonts w:ascii="Helvetica Neue" w:hAnsi="Helvetica Neue" w:hint="eastAsia"/>
          <w:color w:val="121212"/>
          <w:sz w:val="23"/>
          <w:szCs w:val="23"/>
          <w:shd w:val="clear" w:color="auto" w:fill="FFFFFF"/>
        </w:rPr>
        <w:t>classe</w:t>
      </w:r>
      <w:r w:rsidRPr="005049D8">
        <w:rPr>
          <w:rFonts w:ascii="Helvetica Neue" w:hAnsi="Helvetica Neue"/>
          <w:color w:val="121212"/>
          <w:sz w:val="23"/>
          <w:szCs w:val="23"/>
          <w:shd w:val="clear" w:color="auto" w:fill="FFFFFF"/>
        </w:rPr>
        <w:t xml:space="preserve">s of </w:t>
      </w:r>
      <w:r w:rsidRPr="00A6477C">
        <w:rPr>
          <w:rStyle w:val="y2iqfc"/>
          <w:rFonts w:ascii="Times New Roman" w:hAnsi="Times New Roman" w:cs="Times New Roman"/>
          <w:color w:val="202124"/>
          <w:lang w:val="en"/>
        </w:rPr>
        <w:t>motor imagery</w:t>
      </w:r>
    </w:p>
    <w:p w14:paraId="3328A195" w14:textId="77777777" w:rsidR="005049D8" w:rsidRPr="005049D8" w:rsidRDefault="005049D8" w:rsidP="005049D8">
      <w:pPr>
        <w:spacing w:line="360" w:lineRule="auto"/>
        <w:rPr>
          <w:rFonts w:ascii="Helvetica Neue" w:hAnsi="Helvetica Neue"/>
          <w:color w:val="121212"/>
          <w:sz w:val="23"/>
          <w:szCs w:val="23"/>
          <w:shd w:val="clear" w:color="auto" w:fill="FFFFFF"/>
          <w:lang w:val="en"/>
        </w:rPr>
      </w:pPr>
    </w:p>
    <w:p w14:paraId="4FFF798B" w14:textId="7FA0E5D7" w:rsidR="000D0D3A" w:rsidRPr="00E56316" w:rsidRDefault="00B767B7" w:rsidP="00E56316">
      <w:pPr>
        <w:spacing w:line="360" w:lineRule="auto"/>
        <w:rPr>
          <w:rFonts w:ascii="Times New Roman" w:hAnsi="Times New Roman" w:cs="Times New Roman"/>
        </w:rPr>
      </w:pPr>
      <w:r w:rsidRPr="00B767B7">
        <w:rPr>
          <w:rFonts w:ascii="Helvetica Neue" w:hAnsi="Helvetica Neue"/>
          <w:color w:val="121212"/>
          <w:sz w:val="23"/>
          <w:szCs w:val="23"/>
          <w:shd w:val="clear" w:color="auto" w:fill="FFFFFF"/>
        </w:rPr>
        <w:t xml:space="preserve">Use the </w:t>
      </w:r>
      <w:r w:rsidR="000D0D3A">
        <w:rPr>
          <w:rFonts w:ascii="Helvetica Neue" w:hAnsi="Helvetica Neue" w:hint="eastAsia"/>
          <w:color w:val="121212"/>
          <w:sz w:val="23"/>
          <w:szCs w:val="23"/>
          <w:shd w:val="clear" w:color="auto" w:fill="FFFFFF"/>
        </w:rPr>
        <w:t>PW-CSP</w:t>
      </w:r>
      <w:r w:rsidRPr="00B767B7">
        <w:rPr>
          <w:rFonts w:ascii="Helvetica Neue" w:hAnsi="Helvetica Neue"/>
          <w:color w:val="121212"/>
          <w:sz w:val="23"/>
          <w:szCs w:val="23"/>
          <w:shd w:val="clear" w:color="auto" w:fill="FFFFFF"/>
        </w:rPr>
        <w:t xml:space="preserve"> algorithm to classify the 9 </w:t>
      </w:r>
      <w:r>
        <w:rPr>
          <w:rFonts w:ascii="Helvetica Neue" w:hAnsi="Helvetica Neue" w:hint="eastAsia"/>
          <w:color w:val="121212"/>
          <w:sz w:val="23"/>
          <w:szCs w:val="23"/>
          <w:shd w:val="clear" w:color="auto" w:fill="FFFFFF"/>
        </w:rPr>
        <w:t>subject</w:t>
      </w:r>
      <w:r w:rsidRPr="00B767B7">
        <w:rPr>
          <w:rFonts w:ascii="Helvetica Neue" w:hAnsi="Helvetica Neue"/>
          <w:color w:val="121212"/>
          <w:sz w:val="23"/>
          <w:szCs w:val="23"/>
          <w:shd w:val="clear" w:color="auto" w:fill="FFFFFF"/>
        </w:rPr>
        <w:t xml:space="preserve">s of </w:t>
      </w:r>
      <w:r w:rsidR="000D0D3A">
        <w:rPr>
          <w:rFonts w:ascii="Helvetica Neue" w:hAnsi="Helvetica Neue"/>
          <w:color w:val="121212"/>
          <w:sz w:val="23"/>
          <w:szCs w:val="23"/>
          <w:shd w:val="clear" w:color="auto" w:fill="FFFFFF"/>
        </w:rPr>
        <w:t>EEG</w:t>
      </w:r>
      <w:r w:rsidRPr="00B767B7">
        <w:rPr>
          <w:rFonts w:ascii="Helvetica Neue" w:hAnsi="Helvetica Neue"/>
          <w:color w:val="121212"/>
          <w:sz w:val="23"/>
          <w:szCs w:val="23"/>
          <w:shd w:val="clear" w:color="auto" w:fill="FFFFFF"/>
        </w:rPr>
        <w:t xml:space="preserve"> data given</w:t>
      </w:r>
      <w:r w:rsidRPr="00F57668">
        <w:rPr>
          <w:rFonts w:ascii="Times New Roman" w:hAnsi="Times New Roman" w:cs="Times New Roman"/>
        </w:rPr>
        <w:t>('A01E','A02E','A03E','A04E','A05E','A06E','A07E','A08E','A09E’)</w:t>
      </w:r>
      <w:r w:rsidRPr="00B767B7">
        <w:rPr>
          <w:rFonts w:ascii="Helvetica Neue" w:hAnsi="Helvetica Neue"/>
          <w:color w:val="121212"/>
          <w:sz w:val="23"/>
          <w:szCs w:val="23"/>
          <w:shd w:val="clear" w:color="auto" w:fill="FFFFFF"/>
        </w:rPr>
        <w:t>,</w:t>
      </w:r>
      <w:r w:rsidRPr="00B767B7">
        <w:t xml:space="preserve"> </w:t>
      </w:r>
      <w:r w:rsidRPr="00B767B7">
        <w:rPr>
          <w:rFonts w:ascii="Helvetica Neue" w:hAnsi="Helvetica Neue"/>
          <w:color w:val="121212"/>
          <w:sz w:val="23"/>
          <w:szCs w:val="23"/>
          <w:shd w:val="clear" w:color="auto" w:fill="FFFFFF"/>
        </w:rPr>
        <w:t xml:space="preserve">Finally, we can find that </w:t>
      </w:r>
      <w:r>
        <w:rPr>
          <w:rFonts w:ascii="Helvetica Neue" w:hAnsi="Helvetica Neue"/>
          <w:color w:val="121212"/>
          <w:sz w:val="23"/>
          <w:szCs w:val="23"/>
          <w:shd w:val="clear" w:color="auto" w:fill="FFFFFF"/>
        </w:rPr>
        <w:t>24</w:t>
      </w:r>
      <w:r w:rsidRPr="00B767B7">
        <w:rPr>
          <w:rFonts w:ascii="Helvetica Neue" w:hAnsi="Helvetica Neue"/>
          <w:color w:val="121212"/>
          <w:sz w:val="23"/>
          <w:szCs w:val="23"/>
          <w:shd w:val="clear" w:color="auto" w:fill="FFFFFF"/>
        </w:rPr>
        <w:t xml:space="preserve"> features are generated in the work area of ​​matlab. At this time, because we have four classes. So the chance level is 25%. So the normal accuracy should be 25%, we can see in the  table</w:t>
      </w:r>
      <w:r w:rsidR="005049D8">
        <w:rPr>
          <w:rFonts w:ascii="Helvetica Neue" w:hAnsi="Helvetica Neue"/>
          <w:color w:val="121212"/>
          <w:sz w:val="23"/>
          <w:szCs w:val="23"/>
          <w:shd w:val="clear" w:color="auto" w:fill="FFFFFF"/>
        </w:rPr>
        <w:t xml:space="preserve"> 3</w:t>
      </w:r>
      <w:r w:rsidRPr="00B767B7">
        <w:rPr>
          <w:rFonts w:ascii="Helvetica Neue" w:hAnsi="Helvetica Neue"/>
          <w:color w:val="121212"/>
          <w:sz w:val="23"/>
          <w:szCs w:val="23"/>
          <w:shd w:val="clear" w:color="auto" w:fill="FFFFFF"/>
        </w:rPr>
        <w:t xml:space="preserve">, </w:t>
      </w:r>
      <w:r w:rsidR="000401BA" w:rsidRPr="00B767B7">
        <w:rPr>
          <w:rFonts w:ascii="Helvetica Neue" w:hAnsi="Helvetica Neue"/>
          <w:color w:val="121212"/>
          <w:sz w:val="23"/>
          <w:szCs w:val="23"/>
          <w:shd w:val="clear" w:color="auto" w:fill="FFFFFF"/>
        </w:rPr>
        <w:t xml:space="preserve">When </w:t>
      </w:r>
      <w:r w:rsidRPr="00B767B7">
        <w:rPr>
          <w:rFonts w:ascii="Helvetica Neue" w:hAnsi="Helvetica Neue"/>
          <w:color w:val="121212"/>
          <w:sz w:val="23"/>
          <w:szCs w:val="23"/>
          <w:shd w:val="clear" w:color="auto" w:fill="FFFFFF"/>
        </w:rPr>
        <w:t>use</w:t>
      </w:r>
      <w:r w:rsidR="000401BA">
        <w:rPr>
          <w:rFonts w:ascii="Helvetica Neue" w:hAnsi="Helvetica Neue" w:hint="eastAsia"/>
          <w:color w:val="121212"/>
          <w:sz w:val="23"/>
          <w:szCs w:val="23"/>
          <w:shd w:val="clear" w:color="auto" w:fill="FFFFFF"/>
        </w:rPr>
        <w:t>ing</w:t>
      </w:r>
      <w:r w:rsidRPr="00B767B7">
        <w:rPr>
          <w:rFonts w:ascii="Helvetica Neue" w:hAnsi="Helvetica Neue"/>
          <w:color w:val="121212"/>
          <w:sz w:val="23"/>
          <w:szCs w:val="23"/>
          <w:shd w:val="clear" w:color="auto" w:fill="FFFFFF"/>
        </w:rPr>
        <w:t xml:space="preserve"> </w:t>
      </w:r>
      <w:r w:rsidR="000401BA">
        <w:rPr>
          <w:rFonts w:ascii="Helvetica Neue" w:hAnsi="Helvetica Neue" w:hint="eastAsia"/>
          <w:color w:val="121212"/>
          <w:sz w:val="23"/>
          <w:szCs w:val="23"/>
          <w:shd w:val="clear" w:color="auto" w:fill="FFFFFF"/>
        </w:rPr>
        <w:t>the</w:t>
      </w:r>
      <w:r w:rsidR="000401BA">
        <w:rPr>
          <w:rFonts w:ascii="Helvetica Neue" w:hAnsi="Helvetica Neue"/>
          <w:color w:val="121212"/>
          <w:sz w:val="23"/>
          <w:szCs w:val="23"/>
          <w:shd w:val="clear" w:color="auto" w:fill="FFFFFF"/>
        </w:rPr>
        <w:t xml:space="preserve"> </w:t>
      </w:r>
      <w:r w:rsidR="000D0D3A">
        <w:rPr>
          <w:rFonts w:ascii="Helvetica Neue" w:hAnsi="Helvetica Neue" w:hint="eastAsia"/>
          <w:color w:val="121212"/>
          <w:sz w:val="23"/>
          <w:szCs w:val="23"/>
          <w:shd w:val="clear" w:color="auto" w:fill="FFFFFF"/>
        </w:rPr>
        <w:t>PW-CSP</w:t>
      </w:r>
      <w:r w:rsidRPr="00B767B7">
        <w:rPr>
          <w:rFonts w:ascii="Helvetica Neue" w:hAnsi="Helvetica Neue"/>
          <w:color w:val="121212"/>
          <w:sz w:val="23"/>
          <w:szCs w:val="23"/>
          <w:shd w:val="clear" w:color="auto" w:fill="FFFFFF"/>
        </w:rPr>
        <w:t xml:space="preserve"> method classifies data, subject3 </w:t>
      </w:r>
      <w:r w:rsidR="000401BA">
        <w:rPr>
          <w:rFonts w:ascii="Helvetica Neue" w:hAnsi="Helvetica Neue" w:hint="eastAsia"/>
          <w:color w:val="121212"/>
          <w:sz w:val="23"/>
          <w:szCs w:val="23"/>
          <w:shd w:val="clear" w:color="auto" w:fill="FFFFFF"/>
        </w:rPr>
        <w:t>also</w:t>
      </w:r>
      <w:r w:rsidR="000401BA">
        <w:rPr>
          <w:rFonts w:ascii="Helvetica Neue" w:hAnsi="Helvetica Neue"/>
          <w:color w:val="121212"/>
          <w:sz w:val="23"/>
          <w:szCs w:val="23"/>
          <w:shd w:val="clear" w:color="auto" w:fill="FFFFFF"/>
        </w:rPr>
        <w:t xml:space="preserve"> </w:t>
      </w:r>
      <w:r w:rsidRPr="00B767B7">
        <w:rPr>
          <w:rFonts w:ascii="Helvetica Neue" w:hAnsi="Helvetica Neue"/>
          <w:color w:val="121212"/>
          <w:sz w:val="23"/>
          <w:szCs w:val="23"/>
          <w:shd w:val="clear" w:color="auto" w:fill="FFFFFF"/>
        </w:rPr>
        <w:t xml:space="preserve">has the best accuracy, reaching </w:t>
      </w:r>
      <w:r w:rsidR="000401BA">
        <w:rPr>
          <w:rFonts w:ascii="Helvetica Neue" w:hAnsi="Helvetica Neue"/>
          <w:color w:val="121212"/>
          <w:sz w:val="23"/>
          <w:szCs w:val="23"/>
          <w:shd w:val="clear" w:color="auto" w:fill="FFFFFF"/>
        </w:rPr>
        <w:t>46.88</w:t>
      </w:r>
      <w:r w:rsidRPr="00B767B7">
        <w:rPr>
          <w:rFonts w:ascii="Helvetica Neue" w:hAnsi="Helvetica Neue"/>
          <w:color w:val="121212"/>
          <w:sz w:val="23"/>
          <w:szCs w:val="23"/>
          <w:shd w:val="clear" w:color="auto" w:fill="FFFFFF"/>
        </w:rPr>
        <w:t>%, and subjects</w:t>
      </w:r>
      <w:r w:rsidR="000401BA">
        <w:rPr>
          <w:rFonts w:ascii="Helvetica Neue" w:hAnsi="Helvetica Neue"/>
          <w:color w:val="121212"/>
          <w:sz w:val="23"/>
          <w:szCs w:val="23"/>
          <w:shd w:val="clear" w:color="auto" w:fill="FFFFFF"/>
        </w:rPr>
        <w:t>7</w:t>
      </w:r>
      <w:r w:rsidRPr="00B767B7">
        <w:rPr>
          <w:rFonts w:ascii="Helvetica Neue" w:hAnsi="Helvetica Neue"/>
          <w:color w:val="121212"/>
          <w:sz w:val="23"/>
          <w:szCs w:val="23"/>
          <w:shd w:val="clear" w:color="auto" w:fill="FFFFFF"/>
        </w:rPr>
        <w:t xml:space="preserve">, </w:t>
      </w:r>
      <w:r w:rsidR="000401BA">
        <w:rPr>
          <w:rFonts w:ascii="Helvetica Neue" w:hAnsi="Helvetica Neue"/>
          <w:color w:val="121212"/>
          <w:sz w:val="23"/>
          <w:szCs w:val="23"/>
          <w:shd w:val="clear" w:color="auto" w:fill="FFFFFF"/>
        </w:rPr>
        <w:t>8</w:t>
      </w:r>
      <w:r w:rsidRPr="00B767B7">
        <w:rPr>
          <w:rFonts w:ascii="Helvetica Neue" w:hAnsi="Helvetica Neue"/>
          <w:color w:val="121212"/>
          <w:sz w:val="23"/>
          <w:szCs w:val="23"/>
          <w:shd w:val="clear" w:color="auto" w:fill="FFFFFF"/>
        </w:rPr>
        <w:t>, and 9 also have higher accuracy of 4</w:t>
      </w:r>
      <w:r w:rsidR="000401BA">
        <w:rPr>
          <w:rFonts w:ascii="Helvetica Neue" w:hAnsi="Helvetica Neue"/>
          <w:color w:val="121212"/>
          <w:sz w:val="23"/>
          <w:szCs w:val="23"/>
          <w:shd w:val="clear" w:color="auto" w:fill="FFFFFF"/>
        </w:rPr>
        <w:t>4.79</w:t>
      </w:r>
      <w:r w:rsidRPr="00B767B7">
        <w:rPr>
          <w:rFonts w:ascii="Helvetica Neue" w:hAnsi="Helvetica Neue"/>
          <w:color w:val="121212"/>
          <w:sz w:val="23"/>
          <w:szCs w:val="23"/>
          <w:shd w:val="clear" w:color="auto" w:fill="FFFFFF"/>
        </w:rPr>
        <w:t>%; 4</w:t>
      </w:r>
      <w:r w:rsidR="000401BA">
        <w:rPr>
          <w:rFonts w:ascii="Helvetica Neue" w:hAnsi="Helvetica Neue"/>
          <w:color w:val="121212"/>
          <w:sz w:val="23"/>
          <w:szCs w:val="23"/>
          <w:shd w:val="clear" w:color="auto" w:fill="FFFFFF"/>
        </w:rPr>
        <w:t>3.75</w:t>
      </w:r>
      <w:r w:rsidRPr="00B767B7">
        <w:rPr>
          <w:rFonts w:ascii="Helvetica Neue" w:hAnsi="Helvetica Neue"/>
          <w:color w:val="121212"/>
          <w:sz w:val="23"/>
          <w:szCs w:val="23"/>
          <w:shd w:val="clear" w:color="auto" w:fill="FFFFFF"/>
        </w:rPr>
        <w:t>%; 4</w:t>
      </w:r>
      <w:r w:rsidR="000401BA">
        <w:rPr>
          <w:rFonts w:ascii="Helvetica Neue" w:hAnsi="Helvetica Neue"/>
          <w:color w:val="121212"/>
          <w:sz w:val="23"/>
          <w:szCs w:val="23"/>
          <w:shd w:val="clear" w:color="auto" w:fill="FFFFFF"/>
        </w:rPr>
        <w:t>4.79</w:t>
      </w:r>
      <w:r w:rsidRPr="00B767B7">
        <w:rPr>
          <w:rFonts w:ascii="Helvetica Neue" w:hAnsi="Helvetica Neue"/>
          <w:color w:val="121212"/>
          <w:sz w:val="23"/>
          <w:szCs w:val="23"/>
          <w:shd w:val="clear" w:color="auto" w:fill="FFFFFF"/>
        </w:rPr>
        <w:t xml:space="preserve">%, respectively. But we can find that subject2 has the lowest accuracy when using the </w:t>
      </w:r>
      <w:r w:rsidR="000D0D3A">
        <w:rPr>
          <w:rFonts w:ascii="Helvetica Neue" w:hAnsi="Helvetica Neue" w:hint="eastAsia"/>
          <w:color w:val="121212"/>
          <w:sz w:val="23"/>
          <w:szCs w:val="23"/>
          <w:shd w:val="clear" w:color="auto" w:fill="FFFFFF"/>
        </w:rPr>
        <w:t>PW-CSP</w:t>
      </w:r>
      <w:r w:rsidRPr="00B767B7">
        <w:rPr>
          <w:rFonts w:ascii="Helvetica Neue" w:hAnsi="Helvetica Neue"/>
          <w:color w:val="121212"/>
          <w:sz w:val="23"/>
          <w:szCs w:val="23"/>
          <w:shd w:val="clear" w:color="auto" w:fill="FFFFFF"/>
        </w:rPr>
        <w:t xml:space="preserve"> method, which is only 2</w:t>
      </w:r>
      <w:r w:rsidR="000401BA">
        <w:rPr>
          <w:rFonts w:ascii="Helvetica Neue" w:hAnsi="Helvetica Neue"/>
          <w:color w:val="121212"/>
          <w:sz w:val="23"/>
          <w:szCs w:val="23"/>
          <w:shd w:val="clear" w:color="auto" w:fill="FFFFFF"/>
        </w:rPr>
        <w:t>6.04</w:t>
      </w:r>
      <w:r w:rsidRPr="00B767B7">
        <w:rPr>
          <w:rFonts w:ascii="Helvetica Neue" w:hAnsi="Helvetica Neue"/>
          <w:color w:val="121212"/>
          <w:sz w:val="23"/>
          <w:szCs w:val="23"/>
          <w:shd w:val="clear" w:color="auto" w:fill="FFFFFF"/>
        </w:rPr>
        <w:t>%.</w:t>
      </w:r>
    </w:p>
    <w:p w14:paraId="73CD49E2" w14:textId="533941AD" w:rsidR="00162F5B" w:rsidRPr="00E33ED9" w:rsidRDefault="00162F5B" w:rsidP="002A7591">
      <w:pPr>
        <w:pStyle w:val="Heading2"/>
        <w:spacing w:line="360" w:lineRule="auto"/>
        <w:rPr>
          <w:rFonts w:ascii="Times New Roman" w:hAnsi="Times New Roman" w:cs="Times New Roman"/>
        </w:rPr>
      </w:pPr>
      <w:bookmarkStart w:id="55" w:name="_Toc82681963"/>
      <w:r w:rsidRPr="00E33ED9">
        <w:rPr>
          <w:rFonts w:ascii="Times New Roman" w:hAnsi="Times New Roman" w:cs="Times New Roman"/>
        </w:rPr>
        <w:t>Comparisions and discussion</w:t>
      </w:r>
      <w:bookmarkEnd w:id="55"/>
    </w:p>
    <w:tbl>
      <w:tblPr>
        <w:tblW w:w="0" w:type="auto"/>
        <w:tblInd w:w="23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6"/>
        <w:gridCol w:w="1317"/>
        <w:gridCol w:w="1333"/>
      </w:tblGrid>
      <w:tr w:rsidR="00F57668" w:rsidRPr="00710E45" w14:paraId="1C5DEFD6" w14:textId="77777777" w:rsidTr="00423292">
        <w:trPr>
          <w:trHeight w:val="368"/>
        </w:trPr>
        <w:tc>
          <w:tcPr>
            <w:tcW w:w="1256" w:type="dxa"/>
          </w:tcPr>
          <w:p w14:paraId="0636CB74" w14:textId="77777777" w:rsidR="00F57668" w:rsidRPr="00710E45" w:rsidRDefault="00F57668" w:rsidP="002A7591">
            <w:pPr>
              <w:spacing w:line="360" w:lineRule="auto"/>
              <w:jc w:val="center"/>
              <w:rPr>
                <w:rFonts w:ascii="Times New Roman" w:hAnsi="Times New Roman" w:cs="Times New Roman"/>
              </w:rPr>
            </w:pPr>
          </w:p>
        </w:tc>
        <w:tc>
          <w:tcPr>
            <w:tcW w:w="1317" w:type="dxa"/>
          </w:tcPr>
          <w:p w14:paraId="7F27E1CD" w14:textId="3473DB0C" w:rsidR="00F57668" w:rsidRPr="00710E45" w:rsidRDefault="000D0D3A" w:rsidP="002A7591">
            <w:pPr>
              <w:spacing w:line="360" w:lineRule="auto"/>
              <w:jc w:val="center"/>
              <w:rPr>
                <w:rFonts w:ascii="Times New Roman" w:hAnsi="Times New Roman" w:cs="Times New Roman"/>
              </w:rPr>
            </w:pPr>
            <w:r>
              <w:rPr>
                <w:rFonts w:ascii="Times New Roman" w:hAnsi="Times New Roman" w:cs="Times New Roman"/>
              </w:rPr>
              <w:t>OVR-CSP</w:t>
            </w:r>
          </w:p>
        </w:tc>
        <w:tc>
          <w:tcPr>
            <w:tcW w:w="1333" w:type="dxa"/>
          </w:tcPr>
          <w:p w14:paraId="380E6C4F" w14:textId="2762C921" w:rsidR="00F57668" w:rsidRPr="00710E45" w:rsidRDefault="000D0D3A" w:rsidP="002A7591">
            <w:pPr>
              <w:spacing w:line="360" w:lineRule="auto"/>
              <w:jc w:val="center"/>
              <w:rPr>
                <w:rFonts w:ascii="Times New Roman" w:hAnsi="Times New Roman" w:cs="Times New Roman"/>
              </w:rPr>
            </w:pPr>
            <w:r>
              <w:rPr>
                <w:rFonts w:ascii="Times New Roman" w:hAnsi="Times New Roman" w:cs="Times New Roman"/>
              </w:rPr>
              <w:t>PW-CSP</w:t>
            </w:r>
          </w:p>
        </w:tc>
      </w:tr>
      <w:tr w:rsidR="00F57668" w:rsidRPr="00710E45" w14:paraId="7D12F598" w14:textId="77777777" w:rsidTr="00423292">
        <w:trPr>
          <w:trHeight w:val="261"/>
        </w:trPr>
        <w:tc>
          <w:tcPr>
            <w:tcW w:w="1256" w:type="dxa"/>
          </w:tcPr>
          <w:p w14:paraId="5AC6B61D" w14:textId="77777777" w:rsidR="00F57668" w:rsidRPr="00710E45" w:rsidRDefault="00F57668" w:rsidP="002A7591">
            <w:pPr>
              <w:spacing w:line="360" w:lineRule="auto"/>
              <w:jc w:val="center"/>
              <w:rPr>
                <w:rFonts w:ascii="Times New Roman" w:hAnsi="Times New Roman" w:cs="Times New Roman"/>
              </w:rPr>
            </w:pPr>
            <w:r w:rsidRPr="00710E45">
              <w:rPr>
                <w:rFonts w:ascii="Times New Roman" w:hAnsi="Times New Roman" w:cs="Times New Roman"/>
              </w:rPr>
              <w:lastRenderedPageBreak/>
              <w:t>'A01E'</w:t>
            </w:r>
          </w:p>
        </w:tc>
        <w:tc>
          <w:tcPr>
            <w:tcW w:w="1317" w:type="dxa"/>
          </w:tcPr>
          <w:p w14:paraId="14455A6B" w14:textId="77777777" w:rsidR="00F57668" w:rsidRPr="00710E45" w:rsidRDefault="00F57668" w:rsidP="002A7591">
            <w:pPr>
              <w:spacing w:line="360" w:lineRule="auto"/>
              <w:jc w:val="center"/>
              <w:rPr>
                <w:rFonts w:ascii="Times New Roman" w:hAnsi="Times New Roman" w:cs="Times New Roman"/>
              </w:rPr>
            </w:pPr>
            <w:r w:rsidRPr="00710E45">
              <w:rPr>
                <w:rFonts w:ascii="Times New Roman" w:hAnsi="Times New Roman" w:cs="Times New Roman"/>
              </w:rPr>
              <w:t>0.42</w:t>
            </w:r>
          </w:p>
        </w:tc>
        <w:tc>
          <w:tcPr>
            <w:tcW w:w="1333" w:type="dxa"/>
          </w:tcPr>
          <w:p w14:paraId="43AA7338" w14:textId="77777777" w:rsidR="00F57668" w:rsidRPr="00710E45" w:rsidRDefault="00F57668" w:rsidP="002A7591">
            <w:pPr>
              <w:spacing w:line="360" w:lineRule="auto"/>
              <w:jc w:val="center"/>
              <w:rPr>
                <w:rFonts w:ascii="Times New Roman" w:hAnsi="Times New Roman" w:cs="Times New Roman"/>
              </w:rPr>
            </w:pPr>
            <w:r w:rsidRPr="00710E45">
              <w:rPr>
                <w:rFonts w:ascii="Times New Roman" w:hAnsi="Times New Roman" w:cs="Times New Roman"/>
              </w:rPr>
              <w:t>0.3021</w:t>
            </w:r>
          </w:p>
        </w:tc>
      </w:tr>
      <w:tr w:rsidR="00F57668" w:rsidRPr="00710E45" w14:paraId="032F4A1A" w14:textId="77777777" w:rsidTr="00423292">
        <w:trPr>
          <w:trHeight w:val="383"/>
        </w:trPr>
        <w:tc>
          <w:tcPr>
            <w:tcW w:w="1256" w:type="dxa"/>
          </w:tcPr>
          <w:p w14:paraId="5B64C8A5" w14:textId="77777777" w:rsidR="00F57668" w:rsidRPr="00710E45" w:rsidRDefault="00F57668" w:rsidP="002A7591">
            <w:pPr>
              <w:spacing w:line="360" w:lineRule="auto"/>
              <w:jc w:val="center"/>
              <w:rPr>
                <w:rFonts w:ascii="Times New Roman" w:hAnsi="Times New Roman" w:cs="Times New Roman"/>
              </w:rPr>
            </w:pPr>
            <w:r w:rsidRPr="00710E45">
              <w:rPr>
                <w:rFonts w:ascii="Times New Roman" w:hAnsi="Times New Roman" w:cs="Times New Roman"/>
              </w:rPr>
              <w:t>'A02E'</w:t>
            </w:r>
          </w:p>
        </w:tc>
        <w:tc>
          <w:tcPr>
            <w:tcW w:w="1317" w:type="dxa"/>
          </w:tcPr>
          <w:p w14:paraId="447248AB" w14:textId="77777777" w:rsidR="00F57668" w:rsidRPr="00710E45" w:rsidRDefault="00F57668" w:rsidP="002A7591">
            <w:pPr>
              <w:spacing w:line="360" w:lineRule="auto"/>
              <w:jc w:val="center"/>
              <w:rPr>
                <w:rFonts w:ascii="Times New Roman" w:hAnsi="Times New Roman" w:cs="Times New Roman"/>
              </w:rPr>
            </w:pPr>
            <w:r w:rsidRPr="00710E45">
              <w:rPr>
                <w:rFonts w:ascii="Times New Roman" w:hAnsi="Times New Roman" w:cs="Times New Roman"/>
              </w:rPr>
              <w:t>0.236</w:t>
            </w:r>
          </w:p>
        </w:tc>
        <w:tc>
          <w:tcPr>
            <w:tcW w:w="1333" w:type="dxa"/>
          </w:tcPr>
          <w:p w14:paraId="6F5AA315" w14:textId="77777777" w:rsidR="00F57668" w:rsidRPr="00710E45" w:rsidRDefault="00F57668" w:rsidP="002A7591">
            <w:pPr>
              <w:spacing w:line="360" w:lineRule="auto"/>
              <w:jc w:val="center"/>
              <w:rPr>
                <w:rFonts w:ascii="Times New Roman" w:hAnsi="Times New Roman" w:cs="Times New Roman"/>
              </w:rPr>
            </w:pPr>
            <w:r w:rsidRPr="00710E45">
              <w:rPr>
                <w:rFonts w:ascii="Times New Roman" w:hAnsi="Times New Roman" w:cs="Times New Roman"/>
              </w:rPr>
              <w:t>0.2604</w:t>
            </w:r>
          </w:p>
        </w:tc>
      </w:tr>
      <w:tr w:rsidR="00F57668" w:rsidRPr="00710E45" w14:paraId="532541D8" w14:textId="77777777" w:rsidTr="00423292">
        <w:trPr>
          <w:trHeight w:val="337"/>
        </w:trPr>
        <w:tc>
          <w:tcPr>
            <w:tcW w:w="1256" w:type="dxa"/>
          </w:tcPr>
          <w:p w14:paraId="483A8975" w14:textId="77777777" w:rsidR="00F57668" w:rsidRPr="00710E45" w:rsidRDefault="00F57668" w:rsidP="002A7591">
            <w:pPr>
              <w:spacing w:line="360" w:lineRule="auto"/>
              <w:jc w:val="center"/>
              <w:rPr>
                <w:rFonts w:ascii="Times New Roman" w:hAnsi="Times New Roman" w:cs="Times New Roman"/>
              </w:rPr>
            </w:pPr>
            <w:r w:rsidRPr="00710E45">
              <w:rPr>
                <w:rFonts w:ascii="Times New Roman" w:hAnsi="Times New Roman" w:cs="Times New Roman"/>
              </w:rPr>
              <w:t>'A03E'</w:t>
            </w:r>
          </w:p>
        </w:tc>
        <w:tc>
          <w:tcPr>
            <w:tcW w:w="1317" w:type="dxa"/>
          </w:tcPr>
          <w:p w14:paraId="08B82853" w14:textId="77777777" w:rsidR="00F57668" w:rsidRPr="00710E45" w:rsidRDefault="00F57668" w:rsidP="002A7591">
            <w:pPr>
              <w:spacing w:line="360" w:lineRule="auto"/>
              <w:jc w:val="center"/>
              <w:rPr>
                <w:rFonts w:ascii="Times New Roman" w:hAnsi="Times New Roman" w:cs="Times New Roman"/>
              </w:rPr>
            </w:pPr>
            <w:r w:rsidRPr="00710E45">
              <w:rPr>
                <w:rFonts w:ascii="Times New Roman" w:hAnsi="Times New Roman" w:cs="Times New Roman"/>
              </w:rPr>
              <w:t>0.5868</w:t>
            </w:r>
          </w:p>
        </w:tc>
        <w:tc>
          <w:tcPr>
            <w:tcW w:w="1333" w:type="dxa"/>
          </w:tcPr>
          <w:p w14:paraId="1BEFA1F7" w14:textId="77777777" w:rsidR="00F57668" w:rsidRPr="00710E45" w:rsidRDefault="00F57668" w:rsidP="002A7591">
            <w:pPr>
              <w:spacing w:line="360" w:lineRule="auto"/>
              <w:jc w:val="center"/>
              <w:rPr>
                <w:rFonts w:ascii="Times New Roman" w:hAnsi="Times New Roman" w:cs="Times New Roman"/>
              </w:rPr>
            </w:pPr>
            <w:r w:rsidRPr="00710E45">
              <w:rPr>
                <w:rFonts w:ascii="Times New Roman" w:hAnsi="Times New Roman" w:cs="Times New Roman"/>
              </w:rPr>
              <w:t>0.4688</w:t>
            </w:r>
          </w:p>
        </w:tc>
      </w:tr>
      <w:tr w:rsidR="00F57668" w:rsidRPr="00710E45" w14:paraId="492E5E46" w14:textId="77777777" w:rsidTr="00423292">
        <w:trPr>
          <w:trHeight w:val="307"/>
        </w:trPr>
        <w:tc>
          <w:tcPr>
            <w:tcW w:w="1256" w:type="dxa"/>
          </w:tcPr>
          <w:p w14:paraId="575BCF63" w14:textId="77777777" w:rsidR="00F57668" w:rsidRPr="00710E45" w:rsidRDefault="00F57668" w:rsidP="002A7591">
            <w:pPr>
              <w:spacing w:line="360" w:lineRule="auto"/>
              <w:jc w:val="center"/>
              <w:rPr>
                <w:rFonts w:ascii="Times New Roman" w:hAnsi="Times New Roman" w:cs="Times New Roman"/>
              </w:rPr>
            </w:pPr>
            <w:r w:rsidRPr="00710E45">
              <w:rPr>
                <w:rFonts w:ascii="Times New Roman" w:hAnsi="Times New Roman" w:cs="Times New Roman"/>
              </w:rPr>
              <w:t>'A04E'</w:t>
            </w:r>
          </w:p>
        </w:tc>
        <w:tc>
          <w:tcPr>
            <w:tcW w:w="1317" w:type="dxa"/>
          </w:tcPr>
          <w:p w14:paraId="782FF396" w14:textId="77777777" w:rsidR="00F57668" w:rsidRPr="00710E45" w:rsidRDefault="00F57668" w:rsidP="002A7591">
            <w:pPr>
              <w:spacing w:line="360" w:lineRule="auto"/>
              <w:jc w:val="center"/>
              <w:rPr>
                <w:rFonts w:ascii="Times New Roman" w:hAnsi="Times New Roman" w:cs="Times New Roman"/>
              </w:rPr>
            </w:pPr>
            <w:r w:rsidRPr="00710E45">
              <w:rPr>
                <w:rFonts w:ascii="Times New Roman" w:hAnsi="Times New Roman" w:cs="Times New Roman"/>
              </w:rPr>
              <w:t>0.2847</w:t>
            </w:r>
          </w:p>
        </w:tc>
        <w:tc>
          <w:tcPr>
            <w:tcW w:w="1333" w:type="dxa"/>
          </w:tcPr>
          <w:p w14:paraId="62A0AD89" w14:textId="77777777" w:rsidR="00F57668" w:rsidRPr="00710E45" w:rsidRDefault="00F57668" w:rsidP="002A7591">
            <w:pPr>
              <w:spacing w:line="360" w:lineRule="auto"/>
              <w:jc w:val="center"/>
              <w:rPr>
                <w:rFonts w:ascii="Times New Roman" w:hAnsi="Times New Roman" w:cs="Times New Roman"/>
              </w:rPr>
            </w:pPr>
            <w:r w:rsidRPr="00710E45">
              <w:rPr>
                <w:rFonts w:ascii="Times New Roman" w:hAnsi="Times New Roman" w:cs="Times New Roman"/>
              </w:rPr>
              <w:t>0.2986</w:t>
            </w:r>
          </w:p>
        </w:tc>
      </w:tr>
      <w:tr w:rsidR="00F57668" w:rsidRPr="00710E45" w14:paraId="0D375FB4" w14:textId="77777777" w:rsidTr="00423292">
        <w:trPr>
          <w:trHeight w:val="337"/>
        </w:trPr>
        <w:tc>
          <w:tcPr>
            <w:tcW w:w="1256" w:type="dxa"/>
          </w:tcPr>
          <w:p w14:paraId="12E386CA" w14:textId="77777777" w:rsidR="00F57668" w:rsidRPr="00710E45" w:rsidRDefault="00F57668" w:rsidP="002A7591">
            <w:pPr>
              <w:spacing w:line="360" w:lineRule="auto"/>
              <w:jc w:val="center"/>
              <w:rPr>
                <w:rFonts w:ascii="Times New Roman" w:hAnsi="Times New Roman" w:cs="Times New Roman"/>
              </w:rPr>
            </w:pPr>
            <w:r w:rsidRPr="00710E45">
              <w:rPr>
                <w:rFonts w:ascii="Times New Roman" w:hAnsi="Times New Roman" w:cs="Times New Roman"/>
              </w:rPr>
              <w:t>'A05E'</w:t>
            </w:r>
          </w:p>
        </w:tc>
        <w:tc>
          <w:tcPr>
            <w:tcW w:w="1317" w:type="dxa"/>
          </w:tcPr>
          <w:p w14:paraId="3DB6A150" w14:textId="77777777" w:rsidR="00F57668" w:rsidRPr="00710E45" w:rsidRDefault="00F57668" w:rsidP="002A7591">
            <w:pPr>
              <w:spacing w:line="360" w:lineRule="auto"/>
              <w:jc w:val="center"/>
              <w:rPr>
                <w:rFonts w:ascii="Times New Roman" w:hAnsi="Times New Roman" w:cs="Times New Roman"/>
              </w:rPr>
            </w:pPr>
            <w:r w:rsidRPr="00710E45">
              <w:rPr>
                <w:rFonts w:ascii="Times New Roman" w:hAnsi="Times New Roman" w:cs="Times New Roman"/>
              </w:rPr>
              <w:t>0.2882</w:t>
            </w:r>
          </w:p>
        </w:tc>
        <w:tc>
          <w:tcPr>
            <w:tcW w:w="1333" w:type="dxa"/>
          </w:tcPr>
          <w:p w14:paraId="2257612A" w14:textId="77777777" w:rsidR="00F57668" w:rsidRPr="00710E45" w:rsidRDefault="00F57668" w:rsidP="002A7591">
            <w:pPr>
              <w:spacing w:line="360" w:lineRule="auto"/>
              <w:jc w:val="center"/>
              <w:rPr>
                <w:rFonts w:ascii="Times New Roman" w:hAnsi="Times New Roman" w:cs="Times New Roman"/>
              </w:rPr>
            </w:pPr>
            <w:r w:rsidRPr="00710E45">
              <w:rPr>
                <w:rFonts w:ascii="Times New Roman" w:hAnsi="Times New Roman" w:cs="Times New Roman"/>
              </w:rPr>
              <w:t>0.2778</w:t>
            </w:r>
          </w:p>
        </w:tc>
      </w:tr>
      <w:tr w:rsidR="00F57668" w:rsidRPr="00710E45" w14:paraId="0688884E" w14:textId="77777777" w:rsidTr="00423292">
        <w:trPr>
          <w:trHeight w:val="194"/>
        </w:trPr>
        <w:tc>
          <w:tcPr>
            <w:tcW w:w="1256" w:type="dxa"/>
          </w:tcPr>
          <w:p w14:paraId="205F2EE5" w14:textId="77777777" w:rsidR="00F57668" w:rsidRPr="00710E45" w:rsidRDefault="00F57668" w:rsidP="002A7591">
            <w:pPr>
              <w:spacing w:line="360" w:lineRule="auto"/>
              <w:jc w:val="center"/>
              <w:rPr>
                <w:rFonts w:ascii="Times New Roman" w:hAnsi="Times New Roman" w:cs="Times New Roman"/>
              </w:rPr>
            </w:pPr>
            <w:r w:rsidRPr="00710E45">
              <w:rPr>
                <w:rFonts w:ascii="Times New Roman" w:hAnsi="Times New Roman" w:cs="Times New Roman"/>
              </w:rPr>
              <w:t>'A06E'</w:t>
            </w:r>
          </w:p>
        </w:tc>
        <w:tc>
          <w:tcPr>
            <w:tcW w:w="1317" w:type="dxa"/>
          </w:tcPr>
          <w:p w14:paraId="7E96CAFF" w14:textId="77777777" w:rsidR="00F57668" w:rsidRPr="00710E45" w:rsidRDefault="00F57668" w:rsidP="002A7591">
            <w:pPr>
              <w:spacing w:line="360" w:lineRule="auto"/>
              <w:jc w:val="center"/>
              <w:rPr>
                <w:rFonts w:ascii="Times New Roman" w:hAnsi="Times New Roman" w:cs="Times New Roman"/>
              </w:rPr>
            </w:pPr>
            <w:r w:rsidRPr="00710E45">
              <w:rPr>
                <w:rFonts w:ascii="Times New Roman" w:hAnsi="Times New Roman" w:cs="Times New Roman"/>
              </w:rPr>
              <w:t>0.3576</w:t>
            </w:r>
          </w:p>
        </w:tc>
        <w:tc>
          <w:tcPr>
            <w:tcW w:w="1333" w:type="dxa"/>
          </w:tcPr>
          <w:p w14:paraId="79F6A799" w14:textId="77777777" w:rsidR="00F57668" w:rsidRPr="00710E45" w:rsidRDefault="00F57668" w:rsidP="002A7591">
            <w:pPr>
              <w:spacing w:line="360" w:lineRule="auto"/>
              <w:jc w:val="center"/>
              <w:rPr>
                <w:rFonts w:ascii="Times New Roman" w:hAnsi="Times New Roman" w:cs="Times New Roman"/>
              </w:rPr>
            </w:pPr>
            <w:r w:rsidRPr="00710E45">
              <w:rPr>
                <w:rFonts w:ascii="Times New Roman" w:hAnsi="Times New Roman" w:cs="Times New Roman"/>
              </w:rPr>
              <w:t>0.3264</w:t>
            </w:r>
          </w:p>
        </w:tc>
      </w:tr>
      <w:tr w:rsidR="00F57668" w:rsidRPr="00710E45" w14:paraId="120524E6" w14:textId="77777777" w:rsidTr="00423292">
        <w:trPr>
          <w:trHeight w:val="306"/>
        </w:trPr>
        <w:tc>
          <w:tcPr>
            <w:tcW w:w="1256" w:type="dxa"/>
          </w:tcPr>
          <w:p w14:paraId="3EE1C538" w14:textId="77777777" w:rsidR="00F57668" w:rsidRPr="00710E45" w:rsidRDefault="00F57668" w:rsidP="002A7591">
            <w:pPr>
              <w:spacing w:line="360" w:lineRule="auto"/>
              <w:jc w:val="center"/>
              <w:rPr>
                <w:rFonts w:ascii="Times New Roman" w:hAnsi="Times New Roman" w:cs="Times New Roman"/>
              </w:rPr>
            </w:pPr>
            <w:r w:rsidRPr="00710E45">
              <w:rPr>
                <w:rFonts w:ascii="Times New Roman" w:hAnsi="Times New Roman" w:cs="Times New Roman"/>
              </w:rPr>
              <w:t>'A07E'</w:t>
            </w:r>
          </w:p>
        </w:tc>
        <w:tc>
          <w:tcPr>
            <w:tcW w:w="1317" w:type="dxa"/>
          </w:tcPr>
          <w:p w14:paraId="7657C79D" w14:textId="77777777" w:rsidR="00F57668" w:rsidRPr="00710E45" w:rsidRDefault="00F57668" w:rsidP="002A7591">
            <w:pPr>
              <w:spacing w:line="360" w:lineRule="auto"/>
              <w:jc w:val="center"/>
              <w:rPr>
                <w:rFonts w:ascii="Times New Roman" w:hAnsi="Times New Roman" w:cs="Times New Roman"/>
              </w:rPr>
            </w:pPr>
            <w:r w:rsidRPr="00710E45">
              <w:rPr>
                <w:rFonts w:ascii="Times New Roman" w:hAnsi="Times New Roman" w:cs="Times New Roman"/>
              </w:rPr>
              <w:t>0.4826</w:t>
            </w:r>
          </w:p>
        </w:tc>
        <w:tc>
          <w:tcPr>
            <w:tcW w:w="1333" w:type="dxa"/>
          </w:tcPr>
          <w:p w14:paraId="2091BCCF" w14:textId="77777777" w:rsidR="00F57668" w:rsidRPr="00710E45" w:rsidRDefault="00F57668" w:rsidP="002A7591">
            <w:pPr>
              <w:spacing w:line="360" w:lineRule="auto"/>
              <w:jc w:val="center"/>
              <w:rPr>
                <w:rFonts w:ascii="Times New Roman" w:hAnsi="Times New Roman" w:cs="Times New Roman"/>
              </w:rPr>
            </w:pPr>
            <w:r w:rsidRPr="00710E45">
              <w:rPr>
                <w:rFonts w:ascii="Times New Roman" w:hAnsi="Times New Roman" w:cs="Times New Roman"/>
              </w:rPr>
              <w:t>0.4479</w:t>
            </w:r>
          </w:p>
        </w:tc>
      </w:tr>
      <w:tr w:rsidR="00F57668" w:rsidRPr="00710E45" w14:paraId="21987B9B" w14:textId="77777777" w:rsidTr="00423292">
        <w:trPr>
          <w:trHeight w:val="345"/>
        </w:trPr>
        <w:tc>
          <w:tcPr>
            <w:tcW w:w="1256" w:type="dxa"/>
          </w:tcPr>
          <w:p w14:paraId="6A653AE8" w14:textId="77777777" w:rsidR="00F57668" w:rsidRPr="00710E45" w:rsidRDefault="00F57668" w:rsidP="002A7591">
            <w:pPr>
              <w:spacing w:line="360" w:lineRule="auto"/>
              <w:jc w:val="center"/>
              <w:rPr>
                <w:rFonts w:ascii="Times New Roman" w:hAnsi="Times New Roman" w:cs="Times New Roman"/>
              </w:rPr>
            </w:pPr>
            <w:r w:rsidRPr="00710E45">
              <w:rPr>
                <w:rFonts w:ascii="Times New Roman" w:hAnsi="Times New Roman" w:cs="Times New Roman"/>
              </w:rPr>
              <w:t>'A08E'</w:t>
            </w:r>
          </w:p>
        </w:tc>
        <w:tc>
          <w:tcPr>
            <w:tcW w:w="1317" w:type="dxa"/>
          </w:tcPr>
          <w:p w14:paraId="4891CEB1" w14:textId="77777777" w:rsidR="00F57668" w:rsidRPr="00710E45" w:rsidRDefault="00F57668" w:rsidP="002A7591">
            <w:pPr>
              <w:spacing w:line="360" w:lineRule="auto"/>
              <w:jc w:val="center"/>
              <w:rPr>
                <w:rFonts w:ascii="Times New Roman" w:hAnsi="Times New Roman" w:cs="Times New Roman"/>
              </w:rPr>
            </w:pPr>
            <w:r w:rsidRPr="00710E45">
              <w:rPr>
                <w:rFonts w:ascii="Times New Roman" w:hAnsi="Times New Roman" w:cs="Times New Roman"/>
              </w:rPr>
              <w:t>0.3715</w:t>
            </w:r>
          </w:p>
        </w:tc>
        <w:tc>
          <w:tcPr>
            <w:tcW w:w="1333" w:type="dxa"/>
          </w:tcPr>
          <w:p w14:paraId="1CB3322C" w14:textId="77777777" w:rsidR="00F57668" w:rsidRPr="00710E45" w:rsidRDefault="00F57668" w:rsidP="002A7591">
            <w:pPr>
              <w:spacing w:line="360" w:lineRule="auto"/>
              <w:jc w:val="center"/>
              <w:rPr>
                <w:rFonts w:ascii="Times New Roman" w:hAnsi="Times New Roman" w:cs="Times New Roman"/>
              </w:rPr>
            </w:pPr>
            <w:r w:rsidRPr="00710E45">
              <w:rPr>
                <w:rFonts w:ascii="Times New Roman" w:hAnsi="Times New Roman" w:cs="Times New Roman"/>
              </w:rPr>
              <w:t>0.4375</w:t>
            </w:r>
          </w:p>
        </w:tc>
      </w:tr>
      <w:tr w:rsidR="00F57668" w:rsidRPr="00710E45" w14:paraId="7E568A29" w14:textId="77777777" w:rsidTr="00423292">
        <w:trPr>
          <w:trHeight w:val="279"/>
        </w:trPr>
        <w:tc>
          <w:tcPr>
            <w:tcW w:w="1256" w:type="dxa"/>
          </w:tcPr>
          <w:p w14:paraId="71CAB6EE" w14:textId="77777777" w:rsidR="00F57668" w:rsidRPr="00710E45" w:rsidRDefault="00F57668" w:rsidP="002A7591">
            <w:pPr>
              <w:spacing w:line="360" w:lineRule="auto"/>
              <w:jc w:val="center"/>
              <w:rPr>
                <w:rFonts w:ascii="Times New Roman" w:hAnsi="Times New Roman" w:cs="Times New Roman"/>
              </w:rPr>
            </w:pPr>
            <w:r w:rsidRPr="00710E45">
              <w:rPr>
                <w:rFonts w:ascii="Times New Roman" w:hAnsi="Times New Roman" w:cs="Times New Roman"/>
              </w:rPr>
              <w:t>'A09E'</w:t>
            </w:r>
          </w:p>
        </w:tc>
        <w:tc>
          <w:tcPr>
            <w:tcW w:w="1317" w:type="dxa"/>
          </w:tcPr>
          <w:p w14:paraId="08D8CF8F" w14:textId="77777777" w:rsidR="00F57668" w:rsidRPr="00710E45" w:rsidRDefault="00F57668" w:rsidP="002A7591">
            <w:pPr>
              <w:spacing w:line="360" w:lineRule="auto"/>
              <w:jc w:val="center"/>
              <w:rPr>
                <w:rFonts w:ascii="Times New Roman" w:hAnsi="Times New Roman" w:cs="Times New Roman"/>
              </w:rPr>
            </w:pPr>
            <w:r w:rsidRPr="00710E45">
              <w:rPr>
                <w:rFonts w:ascii="Times New Roman" w:hAnsi="Times New Roman" w:cs="Times New Roman"/>
              </w:rPr>
              <w:t>0.434</w:t>
            </w:r>
          </w:p>
        </w:tc>
        <w:tc>
          <w:tcPr>
            <w:tcW w:w="1333" w:type="dxa"/>
          </w:tcPr>
          <w:p w14:paraId="009F679C" w14:textId="77777777" w:rsidR="00F57668" w:rsidRPr="00710E45" w:rsidRDefault="00F57668" w:rsidP="002A7591">
            <w:pPr>
              <w:spacing w:line="360" w:lineRule="auto"/>
              <w:jc w:val="center"/>
              <w:rPr>
                <w:rFonts w:ascii="Times New Roman" w:hAnsi="Times New Roman" w:cs="Times New Roman"/>
              </w:rPr>
            </w:pPr>
            <w:r w:rsidRPr="00710E45">
              <w:rPr>
                <w:rFonts w:ascii="Times New Roman" w:hAnsi="Times New Roman" w:cs="Times New Roman"/>
              </w:rPr>
              <w:t>0.4479</w:t>
            </w:r>
          </w:p>
        </w:tc>
      </w:tr>
      <w:tr w:rsidR="00F57668" w:rsidRPr="00710E45" w14:paraId="2CD82F05" w14:textId="77777777" w:rsidTr="00423292">
        <w:trPr>
          <w:trHeight w:val="241"/>
        </w:trPr>
        <w:tc>
          <w:tcPr>
            <w:tcW w:w="1256" w:type="dxa"/>
          </w:tcPr>
          <w:p w14:paraId="58FF3377" w14:textId="77777777" w:rsidR="00F57668" w:rsidRPr="00710E45" w:rsidRDefault="00F57668" w:rsidP="002A7591">
            <w:pPr>
              <w:spacing w:line="360" w:lineRule="auto"/>
              <w:jc w:val="center"/>
              <w:rPr>
                <w:rFonts w:ascii="Times New Roman" w:hAnsi="Times New Roman" w:cs="Times New Roman"/>
              </w:rPr>
            </w:pPr>
            <w:r w:rsidRPr="00710E45">
              <w:rPr>
                <w:rFonts w:ascii="Times New Roman" w:hAnsi="Times New Roman" w:cs="Times New Roman"/>
              </w:rPr>
              <w:t>Maximum</w:t>
            </w:r>
          </w:p>
        </w:tc>
        <w:tc>
          <w:tcPr>
            <w:tcW w:w="1317" w:type="dxa"/>
          </w:tcPr>
          <w:p w14:paraId="51664940" w14:textId="77777777" w:rsidR="00F57668" w:rsidRPr="00710E45" w:rsidRDefault="00F57668" w:rsidP="002A7591">
            <w:pPr>
              <w:spacing w:line="360" w:lineRule="auto"/>
              <w:ind w:left="-15"/>
              <w:jc w:val="center"/>
              <w:rPr>
                <w:rFonts w:ascii="Times New Roman" w:hAnsi="Times New Roman" w:cs="Times New Roman"/>
              </w:rPr>
            </w:pPr>
            <w:r w:rsidRPr="00710E45">
              <w:rPr>
                <w:rFonts w:ascii="Times New Roman" w:hAnsi="Times New Roman" w:cs="Times New Roman"/>
              </w:rPr>
              <w:t>0.5868</w:t>
            </w:r>
          </w:p>
        </w:tc>
        <w:tc>
          <w:tcPr>
            <w:tcW w:w="1333" w:type="dxa"/>
          </w:tcPr>
          <w:p w14:paraId="5C15011A" w14:textId="77777777" w:rsidR="00F57668" w:rsidRPr="00710E45" w:rsidRDefault="00F57668" w:rsidP="002A7591">
            <w:pPr>
              <w:spacing w:line="360" w:lineRule="auto"/>
              <w:ind w:left="-15"/>
              <w:jc w:val="center"/>
              <w:rPr>
                <w:rFonts w:ascii="Times New Roman" w:hAnsi="Times New Roman" w:cs="Times New Roman"/>
              </w:rPr>
            </w:pPr>
            <w:r w:rsidRPr="00710E45">
              <w:rPr>
                <w:rFonts w:ascii="Times New Roman" w:hAnsi="Times New Roman" w:cs="Times New Roman"/>
              </w:rPr>
              <w:t>0.4688</w:t>
            </w:r>
          </w:p>
        </w:tc>
      </w:tr>
      <w:tr w:rsidR="00F57668" w:rsidRPr="00710E45" w14:paraId="2ED9F76B" w14:textId="77777777" w:rsidTr="00423292">
        <w:trPr>
          <w:trHeight w:val="345"/>
        </w:trPr>
        <w:tc>
          <w:tcPr>
            <w:tcW w:w="1256" w:type="dxa"/>
          </w:tcPr>
          <w:p w14:paraId="7C908DDB" w14:textId="77777777" w:rsidR="00F57668" w:rsidRPr="00710E45" w:rsidRDefault="00F57668" w:rsidP="002A7591">
            <w:pPr>
              <w:spacing w:line="360" w:lineRule="auto"/>
              <w:jc w:val="center"/>
              <w:rPr>
                <w:rFonts w:ascii="Times New Roman" w:hAnsi="Times New Roman" w:cs="Times New Roman"/>
              </w:rPr>
            </w:pPr>
            <w:r w:rsidRPr="00710E45">
              <w:rPr>
                <w:rFonts w:ascii="Times New Roman" w:hAnsi="Times New Roman" w:cs="Times New Roman"/>
              </w:rPr>
              <w:t>Average</w:t>
            </w:r>
          </w:p>
        </w:tc>
        <w:tc>
          <w:tcPr>
            <w:tcW w:w="1317" w:type="dxa"/>
          </w:tcPr>
          <w:p w14:paraId="509F0FDB" w14:textId="77777777" w:rsidR="00F57668" w:rsidRPr="00710E45" w:rsidRDefault="00F57668" w:rsidP="002A7591">
            <w:pPr>
              <w:spacing w:line="360" w:lineRule="auto"/>
              <w:ind w:left="-15"/>
              <w:jc w:val="center"/>
              <w:rPr>
                <w:rFonts w:ascii="Times New Roman" w:hAnsi="Times New Roman" w:cs="Times New Roman"/>
              </w:rPr>
            </w:pPr>
            <w:r w:rsidRPr="00710E45">
              <w:rPr>
                <w:rFonts w:ascii="Times New Roman" w:hAnsi="Times New Roman" w:cs="Times New Roman"/>
              </w:rPr>
              <w:t>0.3846</w:t>
            </w:r>
          </w:p>
        </w:tc>
        <w:tc>
          <w:tcPr>
            <w:tcW w:w="1333" w:type="dxa"/>
          </w:tcPr>
          <w:p w14:paraId="013023CC" w14:textId="77777777" w:rsidR="00F57668" w:rsidRPr="00710E45" w:rsidRDefault="00F57668" w:rsidP="002A7591">
            <w:pPr>
              <w:spacing w:line="360" w:lineRule="auto"/>
              <w:ind w:left="-15"/>
              <w:jc w:val="center"/>
              <w:rPr>
                <w:rFonts w:ascii="Times New Roman" w:hAnsi="Times New Roman" w:cs="Times New Roman"/>
              </w:rPr>
            </w:pPr>
            <w:r w:rsidRPr="00710E45">
              <w:rPr>
                <w:rFonts w:ascii="Times New Roman" w:hAnsi="Times New Roman" w:cs="Times New Roman"/>
              </w:rPr>
              <w:t>0.363</w:t>
            </w:r>
          </w:p>
        </w:tc>
      </w:tr>
      <w:tr w:rsidR="00F57668" w:rsidRPr="00710E45" w14:paraId="04723767" w14:textId="77777777" w:rsidTr="00423292">
        <w:trPr>
          <w:trHeight w:val="279"/>
        </w:trPr>
        <w:tc>
          <w:tcPr>
            <w:tcW w:w="1256" w:type="dxa"/>
          </w:tcPr>
          <w:p w14:paraId="7AF58116" w14:textId="77777777" w:rsidR="00F57668" w:rsidRPr="00710E45" w:rsidRDefault="00F57668" w:rsidP="002A7591">
            <w:pPr>
              <w:spacing w:line="360" w:lineRule="auto"/>
              <w:jc w:val="center"/>
              <w:rPr>
                <w:rFonts w:ascii="Times New Roman" w:hAnsi="Times New Roman" w:cs="Times New Roman"/>
              </w:rPr>
            </w:pPr>
            <w:r w:rsidRPr="00710E45">
              <w:rPr>
                <w:rFonts w:ascii="Times New Roman" w:hAnsi="Times New Roman" w:cs="Times New Roman"/>
              </w:rPr>
              <w:t>Standard</w:t>
            </w:r>
          </w:p>
          <w:p w14:paraId="37661DB2" w14:textId="77777777" w:rsidR="00F57668" w:rsidRPr="00710E45" w:rsidRDefault="00F57668" w:rsidP="002A7591">
            <w:pPr>
              <w:spacing w:line="360" w:lineRule="auto"/>
              <w:jc w:val="center"/>
              <w:rPr>
                <w:rFonts w:ascii="Times New Roman" w:hAnsi="Times New Roman" w:cs="Times New Roman"/>
              </w:rPr>
            </w:pPr>
            <w:r w:rsidRPr="00710E45">
              <w:rPr>
                <w:rFonts w:ascii="Times New Roman" w:hAnsi="Times New Roman" w:cs="Times New Roman"/>
              </w:rPr>
              <w:t>Deviation</w:t>
            </w:r>
          </w:p>
        </w:tc>
        <w:tc>
          <w:tcPr>
            <w:tcW w:w="1317" w:type="dxa"/>
          </w:tcPr>
          <w:p w14:paraId="638DF8B9" w14:textId="5A286E5F" w:rsidR="00F57668" w:rsidRPr="00710E45" w:rsidRDefault="00F57668" w:rsidP="002A7591">
            <w:pPr>
              <w:spacing w:line="360" w:lineRule="auto"/>
              <w:jc w:val="center"/>
              <w:rPr>
                <w:rFonts w:ascii="Times New Roman" w:hAnsi="Times New Roman" w:cs="Times New Roman"/>
              </w:rPr>
            </w:pPr>
            <w:r w:rsidRPr="00710E45">
              <w:rPr>
                <w:rFonts w:ascii="Times New Roman" w:hAnsi="Times New Roman" w:cs="Times New Roman"/>
              </w:rPr>
              <w:t>0.1098</w:t>
            </w:r>
          </w:p>
        </w:tc>
        <w:tc>
          <w:tcPr>
            <w:tcW w:w="1333" w:type="dxa"/>
          </w:tcPr>
          <w:p w14:paraId="588BC0D9" w14:textId="5C1F1929" w:rsidR="00F57668" w:rsidRPr="00710E45" w:rsidRDefault="00F57668" w:rsidP="002A7591">
            <w:pPr>
              <w:spacing w:line="360" w:lineRule="auto"/>
              <w:jc w:val="center"/>
              <w:rPr>
                <w:rFonts w:ascii="Times New Roman" w:hAnsi="Times New Roman" w:cs="Times New Roman"/>
              </w:rPr>
            </w:pPr>
            <w:r w:rsidRPr="00710E45">
              <w:rPr>
                <w:rFonts w:ascii="Times New Roman" w:hAnsi="Times New Roman" w:cs="Times New Roman"/>
              </w:rPr>
              <w:t>0.0853</w:t>
            </w:r>
          </w:p>
        </w:tc>
      </w:tr>
    </w:tbl>
    <w:p w14:paraId="6B8BD243" w14:textId="77777777" w:rsidR="005049D8" w:rsidRPr="005049D8" w:rsidRDefault="005049D8" w:rsidP="005049D8">
      <w:pPr>
        <w:rPr>
          <w:rFonts w:ascii="Times New Roman" w:hAnsi="Times New Roman" w:cs="Times New Roman"/>
        </w:rPr>
      </w:pPr>
      <w:r>
        <w:rPr>
          <w:rFonts w:ascii="Helvetica Neue" w:hAnsi="Helvetica Neue"/>
          <w:color w:val="121212"/>
          <w:sz w:val="23"/>
          <w:szCs w:val="23"/>
          <w:shd w:val="clear" w:color="auto" w:fill="FFFFFF"/>
        </w:rPr>
        <w:t>Table 4:</w:t>
      </w:r>
      <w:r w:rsidRPr="002653A6">
        <w:t xml:space="preserve"> </w:t>
      </w:r>
      <w:r w:rsidRPr="005049D8">
        <w:rPr>
          <w:rFonts w:ascii="Helvetica Neue" w:hAnsi="Helvetica Neue"/>
          <w:color w:val="121212"/>
          <w:sz w:val="23"/>
          <w:szCs w:val="23"/>
          <w:shd w:val="clear" w:color="auto" w:fill="FFFFFF"/>
        </w:rPr>
        <w:t xml:space="preserve">The result of using </w:t>
      </w:r>
      <w:r>
        <w:rPr>
          <w:rFonts w:ascii="Helvetica Neue" w:hAnsi="Helvetica Neue"/>
          <w:color w:val="121212"/>
          <w:sz w:val="23"/>
          <w:szCs w:val="23"/>
          <w:shd w:val="clear" w:color="auto" w:fill="FFFFFF"/>
        </w:rPr>
        <w:t>PW</w:t>
      </w:r>
      <w:r w:rsidRPr="005049D8">
        <w:rPr>
          <w:rFonts w:ascii="Helvetica Neue" w:hAnsi="Helvetica Neue"/>
          <w:color w:val="121212"/>
          <w:sz w:val="23"/>
          <w:szCs w:val="23"/>
          <w:shd w:val="clear" w:color="auto" w:fill="FFFFFF"/>
        </w:rPr>
        <w:t xml:space="preserve">-CSP </w:t>
      </w:r>
      <w:r>
        <w:rPr>
          <w:rFonts w:ascii="Helvetica Neue" w:hAnsi="Helvetica Neue" w:hint="eastAsia"/>
          <w:color w:val="121212"/>
          <w:sz w:val="23"/>
          <w:szCs w:val="23"/>
          <w:shd w:val="clear" w:color="auto" w:fill="FFFFFF"/>
        </w:rPr>
        <w:t>and</w:t>
      </w:r>
      <w:r>
        <w:rPr>
          <w:rFonts w:ascii="Helvetica Neue" w:hAnsi="Helvetica Neue"/>
          <w:color w:val="121212"/>
          <w:sz w:val="23"/>
          <w:szCs w:val="23"/>
          <w:shd w:val="clear" w:color="auto" w:fill="FFFFFF"/>
        </w:rPr>
        <w:t xml:space="preserve"> OVR-CSP </w:t>
      </w:r>
      <w:r w:rsidRPr="005049D8">
        <w:rPr>
          <w:rFonts w:ascii="Helvetica Neue" w:hAnsi="Helvetica Neue"/>
          <w:color w:val="121212"/>
          <w:sz w:val="23"/>
          <w:szCs w:val="23"/>
          <w:shd w:val="clear" w:color="auto" w:fill="FFFFFF"/>
        </w:rPr>
        <w:t xml:space="preserve">features to classify the four </w:t>
      </w:r>
      <w:r>
        <w:rPr>
          <w:rFonts w:ascii="Helvetica Neue" w:hAnsi="Helvetica Neue" w:hint="eastAsia"/>
          <w:color w:val="121212"/>
          <w:sz w:val="23"/>
          <w:szCs w:val="23"/>
          <w:shd w:val="clear" w:color="auto" w:fill="FFFFFF"/>
        </w:rPr>
        <w:t>classe</w:t>
      </w:r>
      <w:r w:rsidRPr="005049D8">
        <w:rPr>
          <w:rFonts w:ascii="Helvetica Neue" w:hAnsi="Helvetica Neue"/>
          <w:color w:val="121212"/>
          <w:sz w:val="23"/>
          <w:szCs w:val="23"/>
          <w:shd w:val="clear" w:color="auto" w:fill="FFFFFF"/>
        </w:rPr>
        <w:t xml:space="preserve">s of </w:t>
      </w:r>
      <w:r w:rsidRPr="00A6477C">
        <w:rPr>
          <w:rStyle w:val="y2iqfc"/>
          <w:rFonts w:ascii="Times New Roman" w:hAnsi="Times New Roman" w:cs="Times New Roman"/>
          <w:color w:val="202124"/>
          <w:lang w:val="en"/>
        </w:rPr>
        <w:t>motor imagery</w:t>
      </w:r>
      <w:r>
        <w:rPr>
          <w:rStyle w:val="y2iqfc"/>
          <w:rFonts w:ascii="Times New Roman" w:hAnsi="Times New Roman" w:cs="Times New Roman"/>
          <w:color w:val="202124"/>
          <w:lang w:val="en"/>
        </w:rPr>
        <w:t>,</w:t>
      </w:r>
      <w:r w:rsidRPr="005049D8">
        <w:t xml:space="preserve"> </w:t>
      </w:r>
      <w:r w:rsidRPr="005049D8">
        <w:rPr>
          <w:rStyle w:val="y2iqfc"/>
          <w:rFonts w:ascii="Times New Roman" w:hAnsi="Times New Roman" w:cs="Times New Roman"/>
          <w:color w:val="202124"/>
          <w:lang w:val="en"/>
        </w:rPr>
        <w:t xml:space="preserve">And the maximum value, average value, and </w:t>
      </w:r>
      <w:r w:rsidRPr="005049D8">
        <w:rPr>
          <w:rFonts w:ascii="Times New Roman" w:hAnsi="Times New Roman" w:cs="Times New Roman"/>
        </w:rPr>
        <w:t>Standard</w:t>
      </w:r>
    </w:p>
    <w:p w14:paraId="31E90246" w14:textId="746A3C28" w:rsidR="005049D8" w:rsidRPr="005049D8" w:rsidRDefault="005049D8" w:rsidP="005049D8">
      <w:pPr>
        <w:rPr>
          <w:rStyle w:val="y2iqfc"/>
          <w:rFonts w:ascii="Helvetica Neue" w:hAnsi="Helvetica Neue"/>
          <w:color w:val="121212"/>
          <w:sz w:val="23"/>
          <w:szCs w:val="23"/>
          <w:shd w:val="clear" w:color="auto" w:fill="FFFFFF"/>
        </w:rPr>
      </w:pPr>
      <w:r w:rsidRPr="005049D8">
        <w:rPr>
          <w:rFonts w:ascii="Times New Roman" w:hAnsi="Times New Roman" w:cs="Times New Roman"/>
        </w:rPr>
        <w:t>Deviation</w:t>
      </w:r>
      <w:r w:rsidRPr="005049D8">
        <w:rPr>
          <w:rStyle w:val="y2iqfc"/>
          <w:rFonts w:ascii="Times New Roman" w:hAnsi="Times New Roman" w:cs="Times New Roman"/>
          <w:color w:val="202124"/>
          <w:lang w:val="en"/>
        </w:rPr>
        <w:t xml:space="preserve"> of the results obtained under these two classification algorithms</w:t>
      </w:r>
      <w:r>
        <w:rPr>
          <w:rStyle w:val="y2iqfc"/>
          <w:rFonts w:ascii="Times New Roman" w:hAnsi="Times New Roman" w:cs="Times New Roman"/>
          <w:color w:val="202124"/>
        </w:rPr>
        <w:t>.</w:t>
      </w:r>
    </w:p>
    <w:p w14:paraId="1B64E633" w14:textId="77777777" w:rsidR="00F57668" w:rsidRPr="005049D8" w:rsidRDefault="00F57668" w:rsidP="002A7591">
      <w:pPr>
        <w:spacing w:line="360" w:lineRule="auto"/>
        <w:rPr>
          <w:lang w:val="en"/>
        </w:rPr>
      </w:pPr>
    </w:p>
    <w:p w14:paraId="52C422D3" w14:textId="617B9E99" w:rsidR="00857455" w:rsidRPr="000D0D3A" w:rsidRDefault="00F57668" w:rsidP="002A7591">
      <w:pPr>
        <w:spacing w:line="360" w:lineRule="auto"/>
        <w:rPr>
          <w:rFonts w:ascii="Times New Roman" w:hAnsi="Times New Roman" w:cs="Times New Roman"/>
        </w:rPr>
      </w:pPr>
      <w:r w:rsidRPr="000D0D3A">
        <w:rPr>
          <w:rFonts w:ascii="Times New Roman" w:hAnsi="Times New Roman" w:cs="Times New Roman"/>
        </w:rPr>
        <w:t xml:space="preserve">The results showed that the OVR extension to </w:t>
      </w:r>
      <w:r w:rsidR="000D0D3A" w:rsidRPr="000D0D3A">
        <w:rPr>
          <w:rFonts w:ascii="Times New Roman" w:hAnsi="Times New Roman" w:cs="Times New Roman"/>
        </w:rPr>
        <w:t>CSP</w:t>
      </w:r>
      <w:r w:rsidRPr="000D0D3A">
        <w:rPr>
          <w:rFonts w:ascii="Times New Roman" w:hAnsi="Times New Roman" w:cs="Times New Roman"/>
        </w:rPr>
        <w:t xml:space="preserve"> yielded the best averaged mean kappa value (0.3846). A paired t-test revealed </w:t>
      </w:r>
      <w:r w:rsidR="00F7310A" w:rsidRPr="000D0D3A">
        <w:rPr>
          <w:rFonts w:ascii="Times New Roman" w:hAnsi="Times New Roman" w:cs="Times New Roman"/>
        </w:rPr>
        <w:t>there was no statistically</w:t>
      </w:r>
      <w:r w:rsidRPr="000D0D3A">
        <w:rPr>
          <w:rFonts w:ascii="Times New Roman" w:hAnsi="Times New Roman" w:cs="Times New Roman"/>
        </w:rPr>
        <w:t xml:space="preserve"> significant difference between the OVR and PW approaches (p = 0.3312),</w:t>
      </w:r>
      <w:r w:rsidR="00857455" w:rsidRPr="000D0D3A">
        <w:rPr>
          <w:rFonts w:ascii="Times New Roman" w:hAnsi="Times New Roman" w:cs="Times New Roman"/>
        </w:rPr>
        <w:t xml:space="preserve"> We can clearly see that the average kappa value generated when using the </w:t>
      </w:r>
      <w:r w:rsidR="000D0D3A" w:rsidRPr="000D0D3A">
        <w:rPr>
          <w:rFonts w:ascii="Times New Roman" w:hAnsi="Times New Roman" w:cs="Times New Roman"/>
        </w:rPr>
        <w:t>OVR-CSP</w:t>
      </w:r>
      <w:r w:rsidR="00857455" w:rsidRPr="000D0D3A">
        <w:rPr>
          <w:rFonts w:ascii="Times New Roman" w:hAnsi="Times New Roman" w:cs="Times New Roman"/>
        </w:rPr>
        <w:t xml:space="preserve"> method to classify data is better. It performs well in the 4 subjects (subject1, subject3, subject7, and subject9), especially in subject3 </w:t>
      </w:r>
      <w:r w:rsidR="003F6135" w:rsidRPr="000D0D3A">
        <w:rPr>
          <w:rFonts w:ascii="Times New Roman" w:hAnsi="Times New Roman" w:cs="Times New Roman"/>
        </w:rPr>
        <w:t>the</w:t>
      </w:r>
      <w:r w:rsidR="00857455" w:rsidRPr="000D0D3A">
        <w:rPr>
          <w:rFonts w:ascii="Times New Roman" w:hAnsi="Times New Roman" w:cs="Times New Roman"/>
        </w:rPr>
        <w:t xml:space="preserve"> medium accuracy reached the highest 58.68% and the average kappa value is 38.46%. When using the </w:t>
      </w:r>
      <w:r w:rsidR="000D0D3A" w:rsidRPr="000D0D3A">
        <w:rPr>
          <w:rFonts w:ascii="Times New Roman" w:hAnsi="Times New Roman" w:cs="Times New Roman"/>
        </w:rPr>
        <w:t>PW-CSP</w:t>
      </w:r>
      <w:r w:rsidR="00857455" w:rsidRPr="000D0D3A">
        <w:rPr>
          <w:rFonts w:ascii="Times New Roman" w:hAnsi="Times New Roman" w:cs="Times New Roman"/>
        </w:rPr>
        <w:t xml:space="preserve"> method to classify data, it performs well in 4 subjects (subject3, subject7, subject8, and subject9), but its average kappa value only reaches 36.3%. when comparing the two methods of </w:t>
      </w:r>
      <w:r w:rsidR="000D0D3A" w:rsidRPr="000D0D3A">
        <w:rPr>
          <w:rFonts w:ascii="Times New Roman" w:hAnsi="Times New Roman" w:cs="Times New Roman"/>
        </w:rPr>
        <w:t>OVR-CSP</w:t>
      </w:r>
      <w:r w:rsidR="00857455" w:rsidRPr="000D0D3A">
        <w:rPr>
          <w:rFonts w:ascii="Times New Roman" w:hAnsi="Times New Roman" w:cs="Times New Roman"/>
        </w:rPr>
        <w:t xml:space="preserve"> and </w:t>
      </w:r>
      <w:r w:rsidR="000D0D3A" w:rsidRPr="000D0D3A">
        <w:rPr>
          <w:rFonts w:ascii="Times New Roman" w:hAnsi="Times New Roman" w:cs="Times New Roman"/>
        </w:rPr>
        <w:t>PW-CSP</w:t>
      </w:r>
      <w:r w:rsidR="00857455" w:rsidRPr="000D0D3A">
        <w:rPr>
          <w:rFonts w:ascii="Times New Roman" w:hAnsi="Times New Roman" w:cs="Times New Roman"/>
        </w:rPr>
        <w:t xml:space="preserve">, the calculation cost of the </w:t>
      </w:r>
      <w:r w:rsidR="000D0D3A" w:rsidRPr="000D0D3A">
        <w:rPr>
          <w:rFonts w:ascii="Times New Roman" w:hAnsi="Times New Roman" w:cs="Times New Roman"/>
        </w:rPr>
        <w:t>OVR-CSP</w:t>
      </w:r>
      <w:r w:rsidR="00857455" w:rsidRPr="000D0D3A">
        <w:rPr>
          <w:rFonts w:ascii="Times New Roman" w:hAnsi="Times New Roman" w:cs="Times New Roman"/>
        </w:rPr>
        <w:t xml:space="preserve"> method will be lower because it only uses 4 classifiers (w1, w2, w3, w4) in the classification process. ), but </w:t>
      </w:r>
      <w:r w:rsidR="000D0D3A" w:rsidRPr="000D0D3A">
        <w:rPr>
          <w:rFonts w:ascii="Times New Roman" w:hAnsi="Times New Roman" w:cs="Times New Roman"/>
        </w:rPr>
        <w:t>PW-CSP</w:t>
      </w:r>
      <w:r w:rsidR="00857455" w:rsidRPr="000D0D3A">
        <w:rPr>
          <w:rFonts w:ascii="Times New Roman" w:hAnsi="Times New Roman" w:cs="Times New Roman"/>
        </w:rPr>
        <w:t xml:space="preserve"> uses 6 classifiers (w1, w2, w3, w4, w5, w6,) in the classification process.</w:t>
      </w:r>
      <w:r w:rsidR="00BB393B" w:rsidRPr="000D0D3A">
        <w:rPr>
          <w:rFonts w:ascii="Times New Roman" w:hAnsi="Times New Roman" w:cs="Times New Roman"/>
          <w:color w:val="202124"/>
          <w:shd w:val="clear" w:color="auto" w:fill="FFFFFF"/>
        </w:rPr>
        <w:t xml:space="preserve"> From the perspective of Standard Deviation, the Standard Deviation of </w:t>
      </w:r>
      <w:r w:rsidR="000D0D3A" w:rsidRPr="000D0D3A">
        <w:rPr>
          <w:rFonts w:ascii="Times New Roman" w:hAnsi="Times New Roman" w:cs="Times New Roman"/>
          <w:color w:val="202124"/>
          <w:shd w:val="clear" w:color="auto" w:fill="FFFFFF"/>
        </w:rPr>
        <w:t>OVR-CSP</w:t>
      </w:r>
      <w:r w:rsidR="00BB393B" w:rsidRPr="000D0D3A">
        <w:rPr>
          <w:rFonts w:ascii="Times New Roman" w:hAnsi="Times New Roman" w:cs="Times New Roman"/>
          <w:color w:val="202124"/>
          <w:shd w:val="clear" w:color="auto" w:fill="FFFFFF"/>
        </w:rPr>
        <w:t xml:space="preserve"> is larger, which means that the difference between most of its values ​​and its average value is greater. That is to say, when using the </w:t>
      </w:r>
      <w:r w:rsidR="000D0D3A" w:rsidRPr="000D0D3A">
        <w:rPr>
          <w:rFonts w:ascii="Times New Roman" w:hAnsi="Times New Roman" w:cs="Times New Roman"/>
          <w:color w:val="202124"/>
          <w:shd w:val="clear" w:color="auto" w:fill="FFFFFF"/>
        </w:rPr>
        <w:t>OVR-CSP</w:t>
      </w:r>
      <w:r w:rsidR="00BB393B" w:rsidRPr="000D0D3A">
        <w:rPr>
          <w:rFonts w:ascii="Times New Roman" w:hAnsi="Times New Roman" w:cs="Times New Roman"/>
          <w:color w:val="202124"/>
          <w:shd w:val="clear" w:color="auto" w:fill="FFFFFF"/>
        </w:rPr>
        <w:t xml:space="preserve"> method to classify data, the degree of dispersion between the 9 sets of data is relatively large. The Standard </w:t>
      </w:r>
      <w:r w:rsidR="00BB393B" w:rsidRPr="000D0D3A">
        <w:rPr>
          <w:rFonts w:ascii="Times New Roman" w:hAnsi="Times New Roman" w:cs="Times New Roman"/>
          <w:color w:val="202124"/>
          <w:shd w:val="clear" w:color="auto" w:fill="FFFFFF"/>
        </w:rPr>
        <w:lastRenderedPageBreak/>
        <w:t xml:space="preserve">Deviation of </w:t>
      </w:r>
      <w:r w:rsidR="000D0D3A" w:rsidRPr="000D0D3A">
        <w:rPr>
          <w:rFonts w:ascii="Times New Roman" w:hAnsi="Times New Roman" w:cs="Times New Roman"/>
          <w:color w:val="202124"/>
          <w:shd w:val="clear" w:color="auto" w:fill="FFFFFF"/>
        </w:rPr>
        <w:t>PW-CSP</w:t>
      </w:r>
      <w:r w:rsidR="00BB393B" w:rsidRPr="000D0D3A">
        <w:rPr>
          <w:rFonts w:ascii="Times New Roman" w:hAnsi="Times New Roman" w:cs="Times New Roman"/>
          <w:color w:val="202124"/>
          <w:shd w:val="clear" w:color="auto" w:fill="FFFFFF"/>
        </w:rPr>
        <w:t xml:space="preserve"> is relatively smaller, and a smaller standard deviation means that these values ​​are closer to the average. That is to say, when using the </w:t>
      </w:r>
      <w:r w:rsidR="000D0D3A" w:rsidRPr="000D0D3A">
        <w:rPr>
          <w:rFonts w:ascii="Times New Roman" w:hAnsi="Times New Roman" w:cs="Times New Roman"/>
          <w:color w:val="202124"/>
          <w:shd w:val="clear" w:color="auto" w:fill="FFFFFF"/>
        </w:rPr>
        <w:t>PW-CSP</w:t>
      </w:r>
      <w:r w:rsidR="00BB393B" w:rsidRPr="000D0D3A">
        <w:rPr>
          <w:rFonts w:ascii="Times New Roman" w:hAnsi="Times New Roman" w:cs="Times New Roman"/>
          <w:color w:val="202124"/>
          <w:shd w:val="clear" w:color="auto" w:fill="FFFFFF"/>
        </w:rPr>
        <w:t xml:space="preserve"> method to classify the data, the degree of dispersion between the 9 sets of data is relatively small.</w:t>
      </w:r>
    </w:p>
    <w:p w14:paraId="1F29653B" w14:textId="4978E287" w:rsidR="006534F0" w:rsidRPr="00857455" w:rsidRDefault="006534F0" w:rsidP="002A7591">
      <w:pPr>
        <w:spacing w:line="360" w:lineRule="auto"/>
        <w:rPr>
          <w:rFonts w:ascii="Times New Roman" w:hAnsi="Times New Roman" w:cs="Times New Roman"/>
        </w:rPr>
      </w:pPr>
    </w:p>
    <w:p w14:paraId="796505E9" w14:textId="33A0B5C7" w:rsidR="00F57668" w:rsidRDefault="00F57668" w:rsidP="002A7591">
      <w:pPr>
        <w:spacing w:line="360" w:lineRule="auto"/>
      </w:pPr>
    </w:p>
    <w:p w14:paraId="376A7021" w14:textId="77777777" w:rsidR="00F57668" w:rsidRPr="00EC6AC8" w:rsidRDefault="00F57668" w:rsidP="002A7591">
      <w:pPr>
        <w:spacing w:line="360" w:lineRule="auto"/>
      </w:pPr>
    </w:p>
    <w:p w14:paraId="286970DE" w14:textId="74A1B0F4" w:rsidR="004A162E" w:rsidRPr="002C38BA" w:rsidRDefault="00086E5E" w:rsidP="002A7591">
      <w:pPr>
        <w:pStyle w:val="Heading1"/>
        <w:spacing w:line="360" w:lineRule="auto"/>
        <w:rPr>
          <w:rFonts w:ascii="Times New Roman" w:hAnsi="Times New Roman" w:cs="Times New Roman"/>
        </w:rPr>
      </w:pPr>
      <w:bookmarkStart w:id="56" w:name="_Toc82681964"/>
      <w:r w:rsidRPr="002C38BA">
        <w:rPr>
          <w:rFonts w:ascii="Times New Roman" w:hAnsi="Times New Roman" w:cs="Times New Roman"/>
        </w:rPr>
        <w:lastRenderedPageBreak/>
        <w:t>Conclusion</w:t>
      </w:r>
      <w:bookmarkEnd w:id="56"/>
    </w:p>
    <w:p w14:paraId="0D9CF988" w14:textId="0D633D5F" w:rsidR="004A162E" w:rsidRPr="002C38BA" w:rsidRDefault="00882B3D" w:rsidP="002A7591">
      <w:pPr>
        <w:pStyle w:val="Heading2"/>
        <w:numPr>
          <w:ilvl w:val="1"/>
          <w:numId w:val="6"/>
        </w:numPr>
        <w:spacing w:line="360" w:lineRule="auto"/>
        <w:rPr>
          <w:rFonts w:ascii="Times New Roman" w:hAnsi="Times New Roman" w:cs="Times New Roman"/>
        </w:rPr>
      </w:pPr>
      <w:bookmarkStart w:id="57" w:name="_Toc82681965"/>
      <w:r w:rsidRPr="002C38BA">
        <w:rPr>
          <w:rFonts w:ascii="Times New Roman" w:hAnsi="Times New Roman" w:cs="Times New Roman"/>
        </w:rPr>
        <w:t>Evaluation</w:t>
      </w:r>
      <w:bookmarkEnd w:id="57"/>
    </w:p>
    <w:p w14:paraId="0A1C2CCA" w14:textId="77777777" w:rsidR="002A0D32" w:rsidRPr="002A0D32" w:rsidRDefault="002A0D32" w:rsidP="002A7591">
      <w:pPr>
        <w:spacing w:line="360" w:lineRule="auto"/>
        <w:rPr>
          <w:rFonts w:ascii="Times New Roman" w:hAnsi="Times New Roman" w:cs="Times New Roman"/>
        </w:rPr>
      </w:pPr>
      <w:r w:rsidRPr="002A0D32">
        <w:rPr>
          <w:rFonts w:ascii="Times New Roman" w:hAnsi="Times New Roman" w:cs="Times New Roman"/>
        </w:rPr>
        <w:t>This project is dedicated to the development of new smart wheelchairs. Compared with traditional smart wheelchairs, this project is committed to combining MI BCI technology with wheelchairs and realizing the multi-party free movement of wheelchairs.</w:t>
      </w:r>
    </w:p>
    <w:p w14:paraId="529B853F" w14:textId="4B4ADC7F" w:rsidR="003F6135" w:rsidRPr="003F6135" w:rsidRDefault="002A0D32" w:rsidP="002A7591">
      <w:pPr>
        <w:spacing w:line="360" w:lineRule="auto"/>
        <w:rPr>
          <w:rFonts w:ascii="Times New Roman" w:hAnsi="Times New Roman" w:cs="Times New Roman"/>
        </w:rPr>
      </w:pPr>
      <w:r w:rsidRPr="002A0D32">
        <w:rPr>
          <w:rFonts w:ascii="Times New Roman" w:hAnsi="Times New Roman" w:cs="Times New Roman"/>
        </w:rPr>
        <w:t xml:space="preserve">Currently MI BCI is mainly applied to 2 classes. In order to control the smart wheelchair, 4 commands are needed, forward, stop, turn left and right, so a multi-class MI-BCI is needed. So this project proposed ovr- The two algorithms of </w:t>
      </w:r>
      <w:r w:rsidR="000D0D3A">
        <w:rPr>
          <w:rFonts w:ascii="Times New Roman" w:hAnsi="Times New Roman" w:cs="Times New Roman"/>
        </w:rPr>
        <w:t>CSP</w:t>
      </w:r>
      <w:r w:rsidRPr="002A0D32">
        <w:rPr>
          <w:rFonts w:ascii="Times New Roman" w:hAnsi="Times New Roman" w:cs="Times New Roman"/>
        </w:rPr>
        <w:t xml:space="preserve"> and </w:t>
      </w:r>
      <w:r w:rsidR="000D0D3A">
        <w:rPr>
          <w:rFonts w:ascii="Times New Roman" w:hAnsi="Times New Roman" w:cs="Times New Roman"/>
        </w:rPr>
        <w:t>PW-CSP</w:t>
      </w:r>
      <w:r w:rsidRPr="002A0D32">
        <w:rPr>
          <w:rFonts w:ascii="Times New Roman" w:hAnsi="Times New Roman" w:cs="Times New Roman"/>
        </w:rPr>
        <w:t xml:space="preserve"> deal with the problem of four classifications. Compared with the three classification methods mentioned in the article, the </w:t>
      </w:r>
      <w:r w:rsidR="000D0D3A">
        <w:rPr>
          <w:rFonts w:ascii="Times New Roman" w:hAnsi="Times New Roman" w:cs="Times New Roman"/>
        </w:rPr>
        <w:t>CSP</w:t>
      </w:r>
      <w:r w:rsidRPr="002A0D32">
        <w:rPr>
          <w:rFonts w:ascii="Times New Roman" w:hAnsi="Times New Roman" w:cs="Times New Roman"/>
        </w:rPr>
        <w:t xml:space="preserve"> algorithm is only for the problem of two classifications. The accuracy of each group obtained by its classification is the same, and The average accuracy is </w:t>
      </w:r>
      <w:r w:rsidR="002653A6">
        <w:rPr>
          <w:rFonts w:ascii="Times New Roman" w:hAnsi="Times New Roman" w:cs="Times New Roman"/>
        </w:rPr>
        <w:t>79.86</w:t>
      </w:r>
      <w:r w:rsidRPr="002A0D32">
        <w:rPr>
          <w:rFonts w:ascii="Times New Roman" w:hAnsi="Times New Roman" w:cs="Times New Roman"/>
        </w:rPr>
        <w:t>%</w:t>
      </w:r>
      <w:r w:rsidR="003F6135">
        <w:t>,</w:t>
      </w:r>
      <w:r w:rsidR="003F6135" w:rsidRPr="003F6135">
        <w:rPr>
          <w:rFonts w:ascii="Times New Roman" w:hAnsi="Times New Roman" w:cs="Times New Roman"/>
        </w:rPr>
        <w:t xml:space="preserve">But </w:t>
      </w:r>
      <w:r w:rsidR="000D0D3A">
        <w:rPr>
          <w:rFonts w:ascii="Times New Roman" w:hAnsi="Times New Roman" w:cs="Times New Roman"/>
        </w:rPr>
        <w:t>OVR-CSP</w:t>
      </w:r>
      <w:r w:rsidR="003F6135" w:rsidRPr="003F6135">
        <w:rPr>
          <w:rFonts w:ascii="Times New Roman" w:hAnsi="Times New Roman" w:cs="Times New Roman"/>
        </w:rPr>
        <w:t xml:space="preserve"> and </w:t>
      </w:r>
      <w:r w:rsidR="000D0D3A">
        <w:rPr>
          <w:rFonts w:ascii="Times New Roman" w:hAnsi="Times New Roman" w:cs="Times New Roman"/>
        </w:rPr>
        <w:t>PW-CSP</w:t>
      </w:r>
      <w:r w:rsidR="003F6135" w:rsidRPr="003F6135">
        <w:rPr>
          <w:rFonts w:ascii="Times New Roman" w:hAnsi="Times New Roman" w:cs="Times New Roman"/>
        </w:rPr>
        <w:t xml:space="preserve"> are extended on the basis of the </w:t>
      </w:r>
      <w:r w:rsidR="000D0D3A">
        <w:rPr>
          <w:rFonts w:ascii="Times New Roman" w:hAnsi="Times New Roman" w:cs="Times New Roman"/>
        </w:rPr>
        <w:t>CSP</w:t>
      </w:r>
      <w:r w:rsidR="003F6135" w:rsidRPr="003F6135">
        <w:rPr>
          <w:rFonts w:ascii="Times New Roman" w:hAnsi="Times New Roman" w:cs="Times New Roman"/>
        </w:rPr>
        <w:t xml:space="preserve"> algorithm, which can classify 4 classes. The average accuracy of 4 classifications for the same nine sets of data is 38.46% and 36.3%, respectively. In order to obtain the optimal algorithm, we compared the results obtained by </w:t>
      </w:r>
      <w:r w:rsidR="000D0D3A">
        <w:rPr>
          <w:rFonts w:ascii="Times New Roman" w:hAnsi="Times New Roman" w:cs="Times New Roman"/>
        </w:rPr>
        <w:t>OVR-CSP</w:t>
      </w:r>
      <w:r w:rsidR="003F6135" w:rsidRPr="003F6135">
        <w:rPr>
          <w:rFonts w:ascii="Times New Roman" w:hAnsi="Times New Roman" w:cs="Times New Roman"/>
        </w:rPr>
        <w:t xml:space="preserve"> and </w:t>
      </w:r>
      <w:r w:rsidR="000D0D3A">
        <w:rPr>
          <w:rFonts w:ascii="Times New Roman" w:hAnsi="Times New Roman" w:cs="Times New Roman"/>
        </w:rPr>
        <w:t>PW-CSP</w:t>
      </w:r>
      <w:r w:rsidR="003F6135" w:rsidRPr="003F6135">
        <w:rPr>
          <w:rFonts w:ascii="Times New Roman" w:hAnsi="Times New Roman" w:cs="Times New Roman"/>
        </w:rPr>
        <w:t xml:space="preserve"> when the same 9 sets of data were processed in 4 classifications (kappa average, maximum, Standard Deviation and the paired t test.). By comparing the average values ​​of kappa, the average values ​​of kappa of </w:t>
      </w:r>
      <w:r w:rsidR="000D0D3A">
        <w:rPr>
          <w:rFonts w:ascii="Times New Roman" w:hAnsi="Times New Roman" w:cs="Times New Roman"/>
        </w:rPr>
        <w:t>OVR-CSP</w:t>
      </w:r>
      <w:r w:rsidR="003F6135" w:rsidRPr="003F6135">
        <w:rPr>
          <w:rFonts w:ascii="Times New Roman" w:hAnsi="Times New Roman" w:cs="Times New Roman"/>
        </w:rPr>
        <w:t xml:space="preserve"> and </w:t>
      </w:r>
      <w:r w:rsidR="000D0D3A">
        <w:rPr>
          <w:rFonts w:ascii="Times New Roman" w:hAnsi="Times New Roman" w:cs="Times New Roman"/>
        </w:rPr>
        <w:t>PW-CSP</w:t>
      </w:r>
      <w:r w:rsidR="003F6135" w:rsidRPr="003F6135">
        <w:rPr>
          <w:rFonts w:ascii="Times New Roman" w:hAnsi="Times New Roman" w:cs="Times New Roman"/>
        </w:rPr>
        <w:t xml:space="preserve"> are relatively close, being 38.46% and 36.3%, respectively. Therefore, the optimal algorithm cannot be compared based on the average value alone. In comparison, the </w:t>
      </w:r>
      <w:r w:rsidR="000D0D3A">
        <w:rPr>
          <w:rFonts w:ascii="Times New Roman" w:hAnsi="Times New Roman" w:cs="Times New Roman"/>
        </w:rPr>
        <w:t>OVR-CSP</w:t>
      </w:r>
      <w:r w:rsidR="003F6135" w:rsidRPr="003F6135">
        <w:rPr>
          <w:rFonts w:ascii="Times New Roman" w:hAnsi="Times New Roman" w:cs="Times New Roman"/>
        </w:rPr>
        <w:t xml:space="preserve"> algorithm produced a more prominent maximum accuracy when classifying the third set of data, which was 58.68%. The maximum accuracy of the </w:t>
      </w:r>
      <w:r w:rsidR="000D0D3A">
        <w:rPr>
          <w:rFonts w:ascii="Times New Roman" w:hAnsi="Times New Roman" w:cs="Times New Roman"/>
        </w:rPr>
        <w:t>PW-CSP</w:t>
      </w:r>
      <w:r w:rsidR="003F6135" w:rsidRPr="003F6135">
        <w:rPr>
          <w:rFonts w:ascii="Times New Roman" w:hAnsi="Times New Roman" w:cs="Times New Roman"/>
        </w:rPr>
        <w:t xml:space="preserve"> algorithm is only 46.88%</w:t>
      </w:r>
      <w:r w:rsidR="003F6135">
        <w:rPr>
          <w:rFonts w:ascii="Times New Roman" w:hAnsi="Times New Roman" w:cs="Times New Roman"/>
        </w:rPr>
        <w:t>.</w:t>
      </w:r>
      <w:r w:rsidR="003F6135" w:rsidRPr="003F6135">
        <w:rPr>
          <w:rFonts w:ascii="Times New Roman" w:hAnsi="Times New Roman" w:cs="Times New Roman"/>
        </w:rPr>
        <w:t xml:space="preserve"> In terms of Standard Deviation, </w:t>
      </w:r>
      <w:r w:rsidR="000D0D3A">
        <w:rPr>
          <w:rFonts w:ascii="Times New Roman" w:hAnsi="Times New Roman" w:cs="Times New Roman"/>
        </w:rPr>
        <w:t>OVR-CSP</w:t>
      </w:r>
      <w:r w:rsidR="003F6135" w:rsidRPr="003F6135">
        <w:rPr>
          <w:rFonts w:ascii="Times New Roman" w:hAnsi="Times New Roman" w:cs="Times New Roman"/>
        </w:rPr>
        <w:t xml:space="preserve"> has a higher Standard Deviation, implying that the gap between the majority of its values and the average value is larger. That is, the degree of dispersion across the 9 sets of data is rather significant when utilising the </w:t>
      </w:r>
      <w:r w:rsidR="000D0D3A">
        <w:rPr>
          <w:rFonts w:ascii="Times New Roman" w:hAnsi="Times New Roman" w:cs="Times New Roman"/>
        </w:rPr>
        <w:t>OVR-CSP</w:t>
      </w:r>
      <w:r w:rsidR="003F6135" w:rsidRPr="003F6135">
        <w:rPr>
          <w:rFonts w:ascii="Times New Roman" w:hAnsi="Times New Roman" w:cs="Times New Roman"/>
        </w:rPr>
        <w:t xml:space="preserve"> technique to categorise data. </w:t>
      </w:r>
      <w:r w:rsidR="000D0D3A">
        <w:rPr>
          <w:rFonts w:ascii="Times New Roman" w:hAnsi="Times New Roman" w:cs="Times New Roman"/>
        </w:rPr>
        <w:t>PW-CSP</w:t>
      </w:r>
      <w:r w:rsidR="003F6135" w:rsidRPr="003F6135">
        <w:rPr>
          <w:rFonts w:ascii="Times New Roman" w:hAnsi="Times New Roman" w:cs="Times New Roman"/>
        </w:rPr>
        <w:t xml:space="preserve"> has a lower standard deviation, which indicates that these values are closer to the average. That is, the degree of dispersion across the 9 sets of data is quite minimal when utilising the </w:t>
      </w:r>
      <w:r w:rsidR="000D0D3A">
        <w:rPr>
          <w:rFonts w:ascii="Times New Roman" w:hAnsi="Times New Roman" w:cs="Times New Roman"/>
        </w:rPr>
        <w:t>PW-CSP</w:t>
      </w:r>
      <w:r w:rsidR="003F6135" w:rsidRPr="003F6135">
        <w:rPr>
          <w:rFonts w:ascii="Times New Roman" w:hAnsi="Times New Roman" w:cs="Times New Roman"/>
        </w:rPr>
        <w:t xml:space="preserve"> technique to categorise the data.</w:t>
      </w:r>
      <w:r w:rsidR="003F6135">
        <w:rPr>
          <w:rFonts w:ascii="Times New Roman" w:hAnsi="Times New Roman" w:cs="Times New Roman"/>
        </w:rPr>
        <w:t xml:space="preserve"> </w:t>
      </w:r>
      <w:r w:rsidR="003F6135" w:rsidRPr="00857455">
        <w:rPr>
          <w:rFonts w:ascii="Times New Roman" w:hAnsi="Times New Roman" w:cs="Times New Roman"/>
        </w:rPr>
        <w:t xml:space="preserve">when comparing the two methods of </w:t>
      </w:r>
      <w:r w:rsidR="000D0D3A">
        <w:rPr>
          <w:rFonts w:ascii="Times New Roman" w:hAnsi="Times New Roman" w:cs="Times New Roman"/>
        </w:rPr>
        <w:t>OVR-CSP</w:t>
      </w:r>
      <w:r w:rsidR="003F6135" w:rsidRPr="00857455">
        <w:rPr>
          <w:rFonts w:ascii="Times New Roman" w:hAnsi="Times New Roman" w:cs="Times New Roman"/>
        </w:rPr>
        <w:t xml:space="preserve"> and </w:t>
      </w:r>
      <w:r w:rsidR="000D0D3A">
        <w:rPr>
          <w:rFonts w:ascii="Times New Roman" w:hAnsi="Times New Roman" w:cs="Times New Roman"/>
        </w:rPr>
        <w:t>PW-CSP</w:t>
      </w:r>
      <w:r w:rsidR="003F6135" w:rsidRPr="00857455">
        <w:rPr>
          <w:rFonts w:ascii="Times New Roman" w:hAnsi="Times New Roman" w:cs="Times New Roman"/>
        </w:rPr>
        <w:t xml:space="preserve">, the calculation cost of the </w:t>
      </w:r>
      <w:r w:rsidR="000D0D3A">
        <w:rPr>
          <w:rFonts w:ascii="Times New Roman" w:hAnsi="Times New Roman" w:cs="Times New Roman"/>
        </w:rPr>
        <w:t>OVR-CSP</w:t>
      </w:r>
      <w:r w:rsidR="003F6135" w:rsidRPr="00857455">
        <w:rPr>
          <w:rFonts w:ascii="Times New Roman" w:hAnsi="Times New Roman" w:cs="Times New Roman"/>
        </w:rPr>
        <w:t xml:space="preserve"> method will be lower because it only uses 4 classifiers (w1, w2, w3, w4) in </w:t>
      </w:r>
      <w:r w:rsidR="003F6135" w:rsidRPr="00857455">
        <w:rPr>
          <w:rFonts w:ascii="Times New Roman" w:hAnsi="Times New Roman" w:cs="Times New Roman"/>
        </w:rPr>
        <w:lastRenderedPageBreak/>
        <w:t xml:space="preserve">the classification process. ), but </w:t>
      </w:r>
      <w:r w:rsidR="000D0D3A">
        <w:rPr>
          <w:rFonts w:ascii="Times New Roman" w:hAnsi="Times New Roman" w:cs="Times New Roman"/>
        </w:rPr>
        <w:t>PW-CSP</w:t>
      </w:r>
      <w:r w:rsidR="003F6135" w:rsidRPr="00857455">
        <w:rPr>
          <w:rFonts w:ascii="Times New Roman" w:hAnsi="Times New Roman" w:cs="Times New Roman"/>
        </w:rPr>
        <w:t xml:space="preserve"> uses 6 classifiers (w1, w2, w3, w4, w5, w6,) in the classification process</w:t>
      </w:r>
      <w:r w:rsidR="003F6135">
        <w:rPr>
          <w:rFonts w:ascii="Times New Roman" w:hAnsi="Times New Roman" w:cs="Times New Roman"/>
        </w:rPr>
        <w:t>.</w:t>
      </w:r>
      <w:r w:rsidR="003F6135" w:rsidRPr="00F57668">
        <w:rPr>
          <w:rFonts w:ascii="Times New Roman" w:hAnsi="Times New Roman" w:cs="Times New Roman"/>
        </w:rPr>
        <w:t>A paired t-test revealed no significant difference between the OVR and PW approaches (p = 0.3312),</w:t>
      </w:r>
    </w:p>
    <w:p w14:paraId="6165FA09" w14:textId="173D0129" w:rsidR="00726E90" w:rsidRPr="00726E90" w:rsidRDefault="00726E90" w:rsidP="002A7591">
      <w:pPr>
        <w:spacing w:line="360" w:lineRule="auto"/>
        <w:rPr>
          <w:rFonts w:ascii="Times New Roman" w:hAnsi="Times New Roman" w:cs="Times New Roman"/>
        </w:rPr>
      </w:pPr>
      <w:r w:rsidRPr="00726E90">
        <w:rPr>
          <w:rFonts w:ascii="Times New Roman" w:hAnsi="Times New Roman" w:cs="Times New Roman"/>
        </w:rPr>
        <w:t xml:space="preserve">After comparing the two algorithms in many aspects, we can see that the difference between the two methods is not very big. The average accuracy obtained is closer. Therefore, in this project, we think that using the </w:t>
      </w:r>
      <w:r w:rsidR="000D0D3A">
        <w:rPr>
          <w:rFonts w:ascii="Times New Roman" w:hAnsi="Times New Roman" w:cs="Times New Roman"/>
        </w:rPr>
        <w:t>OVR-CSP</w:t>
      </w:r>
      <w:r w:rsidRPr="00726E90">
        <w:rPr>
          <w:rFonts w:ascii="Times New Roman" w:hAnsi="Times New Roman" w:cs="Times New Roman"/>
        </w:rPr>
        <w:t xml:space="preserve"> algorithm for 4 classes classification for the same 9 sets of data is similar to the results obtained by using the </w:t>
      </w:r>
      <w:r w:rsidR="000D0D3A">
        <w:rPr>
          <w:rFonts w:ascii="Times New Roman" w:hAnsi="Times New Roman" w:cs="Times New Roman"/>
        </w:rPr>
        <w:t>PW-CSP</w:t>
      </w:r>
      <w:r w:rsidRPr="00726E90">
        <w:rPr>
          <w:rFonts w:ascii="Times New Roman" w:hAnsi="Times New Roman" w:cs="Times New Roman"/>
        </w:rPr>
        <w:t xml:space="preserve"> algorithm for 4 classes classification. It also proves that there is no obvious difference between the </w:t>
      </w:r>
      <w:r w:rsidR="000D0D3A">
        <w:rPr>
          <w:rFonts w:ascii="Times New Roman" w:hAnsi="Times New Roman" w:cs="Times New Roman"/>
        </w:rPr>
        <w:t>OVR-CSP</w:t>
      </w:r>
      <w:r w:rsidRPr="00726E90">
        <w:rPr>
          <w:rFonts w:ascii="Times New Roman" w:hAnsi="Times New Roman" w:cs="Times New Roman"/>
        </w:rPr>
        <w:t xml:space="preserve"> and </w:t>
      </w:r>
      <w:r w:rsidR="000D0D3A">
        <w:rPr>
          <w:rFonts w:ascii="Times New Roman" w:hAnsi="Times New Roman" w:cs="Times New Roman"/>
        </w:rPr>
        <w:t>PW-CSP</w:t>
      </w:r>
      <w:r w:rsidRPr="00726E90">
        <w:rPr>
          <w:rFonts w:ascii="Times New Roman" w:hAnsi="Times New Roman" w:cs="Times New Roman"/>
        </w:rPr>
        <w:t xml:space="preserve"> algorithms in data classification capabilities.</w:t>
      </w:r>
    </w:p>
    <w:p w14:paraId="35F8E017" w14:textId="2998B24D" w:rsidR="00702811" w:rsidRDefault="00702811" w:rsidP="002A7591">
      <w:pPr>
        <w:spacing w:line="360" w:lineRule="auto"/>
      </w:pPr>
    </w:p>
    <w:p w14:paraId="61FCFD8D" w14:textId="4197F24C" w:rsidR="00951464" w:rsidRDefault="00951464" w:rsidP="002A7591">
      <w:pPr>
        <w:spacing w:line="360" w:lineRule="auto"/>
      </w:pPr>
    </w:p>
    <w:p w14:paraId="7D3732E9" w14:textId="3F7AA7BE" w:rsidR="00951464" w:rsidRDefault="00951464" w:rsidP="002A7591">
      <w:pPr>
        <w:spacing w:line="360" w:lineRule="auto"/>
      </w:pPr>
    </w:p>
    <w:p w14:paraId="5F81EA14" w14:textId="6F656B21" w:rsidR="00951464" w:rsidRDefault="00951464" w:rsidP="002A7591">
      <w:pPr>
        <w:spacing w:line="360" w:lineRule="auto"/>
      </w:pPr>
    </w:p>
    <w:p w14:paraId="20CBD431" w14:textId="5F2C8B8F" w:rsidR="000D0D3A" w:rsidRDefault="000D0D3A" w:rsidP="002A7591">
      <w:pPr>
        <w:spacing w:line="360" w:lineRule="auto"/>
      </w:pPr>
    </w:p>
    <w:p w14:paraId="4AF2C5AA" w14:textId="5E95E6FE" w:rsidR="000D0D3A" w:rsidRDefault="000D0D3A" w:rsidP="002A7591">
      <w:pPr>
        <w:spacing w:line="360" w:lineRule="auto"/>
      </w:pPr>
    </w:p>
    <w:p w14:paraId="37CB8F1E" w14:textId="173E3A82" w:rsidR="000D0D3A" w:rsidRDefault="000D0D3A" w:rsidP="002A7591">
      <w:pPr>
        <w:spacing w:line="360" w:lineRule="auto"/>
      </w:pPr>
    </w:p>
    <w:p w14:paraId="49574114" w14:textId="33686A6B" w:rsidR="000D0D3A" w:rsidRDefault="000D0D3A" w:rsidP="002A7591">
      <w:pPr>
        <w:spacing w:line="360" w:lineRule="auto"/>
      </w:pPr>
    </w:p>
    <w:p w14:paraId="47C74FA8" w14:textId="4447B021" w:rsidR="000D0D3A" w:rsidRDefault="000D0D3A" w:rsidP="002A7591">
      <w:pPr>
        <w:spacing w:line="360" w:lineRule="auto"/>
      </w:pPr>
    </w:p>
    <w:p w14:paraId="0D3CC280" w14:textId="6EFE5A2D" w:rsidR="000D0D3A" w:rsidRDefault="000D0D3A" w:rsidP="002A7591">
      <w:pPr>
        <w:spacing w:line="360" w:lineRule="auto"/>
      </w:pPr>
    </w:p>
    <w:p w14:paraId="2ED65A99" w14:textId="705E68EF" w:rsidR="000D0D3A" w:rsidRDefault="000D0D3A" w:rsidP="002A7591">
      <w:pPr>
        <w:spacing w:line="360" w:lineRule="auto"/>
      </w:pPr>
    </w:p>
    <w:p w14:paraId="70EC925B" w14:textId="3EB79EE0" w:rsidR="000D0D3A" w:rsidRDefault="000D0D3A" w:rsidP="002A7591">
      <w:pPr>
        <w:spacing w:line="360" w:lineRule="auto"/>
      </w:pPr>
    </w:p>
    <w:p w14:paraId="2556CDEB" w14:textId="0E268259" w:rsidR="000D0D3A" w:rsidRDefault="000D0D3A" w:rsidP="002A7591">
      <w:pPr>
        <w:spacing w:line="360" w:lineRule="auto"/>
      </w:pPr>
    </w:p>
    <w:p w14:paraId="766338DE" w14:textId="578980C0" w:rsidR="000D0D3A" w:rsidRDefault="000D0D3A" w:rsidP="002A7591">
      <w:pPr>
        <w:spacing w:line="360" w:lineRule="auto"/>
      </w:pPr>
    </w:p>
    <w:p w14:paraId="511D395D" w14:textId="692E8909" w:rsidR="000D0D3A" w:rsidRDefault="000D0D3A" w:rsidP="002A7591">
      <w:pPr>
        <w:spacing w:line="360" w:lineRule="auto"/>
      </w:pPr>
    </w:p>
    <w:p w14:paraId="394C1FD2" w14:textId="386D974D" w:rsidR="000D0D3A" w:rsidRDefault="000D0D3A" w:rsidP="002A7591">
      <w:pPr>
        <w:spacing w:line="360" w:lineRule="auto"/>
      </w:pPr>
    </w:p>
    <w:p w14:paraId="5F5240E8" w14:textId="7190FF9C" w:rsidR="000D0D3A" w:rsidRDefault="000D0D3A" w:rsidP="002A7591">
      <w:pPr>
        <w:spacing w:line="360" w:lineRule="auto"/>
      </w:pPr>
    </w:p>
    <w:p w14:paraId="62AB0320" w14:textId="55A3BB6A" w:rsidR="000D0D3A" w:rsidRDefault="000D0D3A" w:rsidP="002A7591">
      <w:pPr>
        <w:spacing w:line="360" w:lineRule="auto"/>
      </w:pPr>
    </w:p>
    <w:p w14:paraId="0559B4B7" w14:textId="77777777" w:rsidR="000D0D3A" w:rsidRDefault="000D0D3A" w:rsidP="002A7591">
      <w:pPr>
        <w:spacing w:line="360" w:lineRule="auto"/>
      </w:pPr>
    </w:p>
    <w:p w14:paraId="72DA61B5" w14:textId="77777777" w:rsidR="00951464" w:rsidRPr="00702811" w:rsidRDefault="00951464" w:rsidP="002A7591">
      <w:pPr>
        <w:spacing w:line="360" w:lineRule="auto"/>
      </w:pPr>
    </w:p>
    <w:p w14:paraId="724596E3" w14:textId="1D50071C" w:rsidR="004A162E" w:rsidRPr="002C38BA" w:rsidRDefault="00882B3D" w:rsidP="002A7591">
      <w:pPr>
        <w:pStyle w:val="Heading2"/>
        <w:spacing w:line="360" w:lineRule="auto"/>
        <w:rPr>
          <w:rFonts w:ascii="Times New Roman" w:hAnsi="Times New Roman" w:cs="Times New Roman"/>
        </w:rPr>
      </w:pPr>
      <w:bookmarkStart w:id="58" w:name="_Toc82681966"/>
      <w:r w:rsidRPr="002C38BA">
        <w:rPr>
          <w:rFonts w:ascii="Times New Roman" w:hAnsi="Times New Roman" w:cs="Times New Roman"/>
        </w:rPr>
        <w:lastRenderedPageBreak/>
        <w:t>Future Work</w:t>
      </w:r>
      <w:bookmarkEnd w:id="58"/>
    </w:p>
    <w:p w14:paraId="719B2E95" w14:textId="194AF0EF" w:rsidR="00925BC6" w:rsidRPr="00702811" w:rsidRDefault="00702811" w:rsidP="00E56316">
      <w:pPr>
        <w:pStyle w:val="NormalWeb"/>
        <w:spacing w:line="360" w:lineRule="auto"/>
        <w:rPr>
          <w:rFonts w:ascii="Times New Roman" w:hAnsi="Times New Roman" w:cs="Times New Roman"/>
        </w:rPr>
      </w:pPr>
      <w:r w:rsidRPr="00702811">
        <w:rPr>
          <w:rFonts w:ascii="Times New Roman" w:hAnsi="Times New Roman" w:cs="Times New Roman"/>
        </w:rPr>
        <w:t xml:space="preserve">In the process of performing the two algorithms, The </w:t>
      </w:r>
      <w:r w:rsidR="000D0D3A">
        <w:rPr>
          <w:rFonts w:ascii="Times New Roman" w:hAnsi="Times New Roman" w:cs="Times New Roman"/>
        </w:rPr>
        <w:t>OVR-CSP</w:t>
      </w:r>
      <w:r w:rsidRPr="00702811">
        <w:rPr>
          <w:rFonts w:ascii="Times New Roman" w:hAnsi="Times New Roman" w:cs="Times New Roman"/>
        </w:rPr>
        <w:t xml:space="preserve"> algorithm generates 16 features and the </w:t>
      </w:r>
      <w:r w:rsidR="000D0D3A">
        <w:rPr>
          <w:rFonts w:ascii="Times New Roman" w:hAnsi="Times New Roman" w:cs="Times New Roman"/>
        </w:rPr>
        <w:t>PW-CSP</w:t>
      </w:r>
      <w:r w:rsidRPr="00702811">
        <w:rPr>
          <w:rFonts w:ascii="Times New Roman" w:hAnsi="Times New Roman" w:cs="Times New Roman"/>
        </w:rPr>
        <w:t xml:space="preserve"> algorithm generates 24 features. Given the small training size, these big numbers of features would lead to deteriorated classification results due overfitting. Thus, in future, a feature selection algorithm can be added to improve the classification accuracy by selecting more discriminative features</w:t>
      </w:r>
      <w:r w:rsidR="00951464" w:rsidRPr="00951464">
        <w:rPr>
          <w:rFonts w:ascii="Times New Roman" w:hAnsi="Times New Roman" w:cs="Times New Roman"/>
        </w:rPr>
        <w:t xml:space="preserve">And in the future, other classification methods can be used to perform multi-class MI-BCI classification on </w:t>
      </w:r>
      <w:r w:rsidR="000D0D3A">
        <w:rPr>
          <w:rFonts w:ascii="Times New Roman" w:hAnsi="Times New Roman" w:cs="Times New Roman"/>
        </w:rPr>
        <w:t>EEG</w:t>
      </w:r>
      <w:r w:rsidR="00951464" w:rsidRPr="00951464">
        <w:rPr>
          <w:rFonts w:ascii="Times New Roman" w:hAnsi="Times New Roman" w:cs="Times New Roman"/>
        </w:rPr>
        <w:t xml:space="preserve"> data. For example, use the</w:t>
      </w:r>
      <w:r w:rsidR="007E45D3" w:rsidRPr="007E45D3">
        <w:rPr>
          <w:rFonts w:ascii="Times New Roman" w:hAnsi="Times New Roman" w:cs="Times New Roman"/>
        </w:rPr>
        <w:t xml:space="preserve"> Filter Bank Common Spatial Pattern (FB</w:t>
      </w:r>
      <w:r w:rsidR="000D0D3A">
        <w:rPr>
          <w:rFonts w:ascii="Times New Roman" w:hAnsi="Times New Roman" w:cs="Times New Roman"/>
        </w:rPr>
        <w:t>CSP</w:t>
      </w:r>
      <w:r w:rsidR="007E45D3" w:rsidRPr="007E45D3">
        <w:rPr>
          <w:rFonts w:ascii="Times New Roman" w:hAnsi="Times New Roman" w:cs="Times New Roman"/>
        </w:rPr>
        <w:t xml:space="preserve">) </w:t>
      </w:r>
      <w:r w:rsidR="00E56316" w:rsidRPr="007E45D3">
        <w:rPr>
          <w:rFonts w:ascii="Times New Roman" w:hAnsi="Times New Roman" w:cs="Times New Roman"/>
        </w:rPr>
        <w:t xml:space="preserve">algorithm </w:t>
      </w:r>
      <w:r w:rsidR="00E56316" w:rsidRPr="00951464">
        <w:rPr>
          <w:rFonts w:ascii="Times New Roman" w:hAnsi="Times New Roman" w:cs="Times New Roman"/>
        </w:rPr>
        <w:t>classification</w:t>
      </w:r>
      <w:r w:rsidR="00951464" w:rsidRPr="00951464">
        <w:rPr>
          <w:rFonts w:ascii="Times New Roman" w:hAnsi="Times New Roman" w:cs="Times New Roman"/>
        </w:rPr>
        <w:t xml:space="preserve"> method to classify </w:t>
      </w:r>
      <w:r w:rsidR="000D0D3A">
        <w:rPr>
          <w:rFonts w:ascii="Times New Roman" w:hAnsi="Times New Roman" w:cs="Times New Roman"/>
        </w:rPr>
        <w:t>EEG</w:t>
      </w:r>
      <w:r w:rsidR="00951464" w:rsidRPr="00951464">
        <w:rPr>
          <w:rFonts w:ascii="Times New Roman" w:hAnsi="Times New Roman" w:cs="Times New Roman"/>
        </w:rPr>
        <w:t xml:space="preserve"> data and select features.</w:t>
      </w:r>
      <w:r w:rsidR="00F7310A" w:rsidRPr="00F7310A">
        <w:t xml:space="preserve"> </w:t>
      </w:r>
      <w:r w:rsidR="00F7310A" w:rsidRPr="00E56316">
        <w:rPr>
          <w:rFonts w:ascii="Times New Roman" w:hAnsi="Times New Roman" w:cs="Times New Roman"/>
        </w:rPr>
        <w:t xml:space="preserve">For </w:t>
      </w:r>
      <w:r w:rsidR="000D0D3A" w:rsidRPr="00E56316">
        <w:rPr>
          <w:rFonts w:ascii="Times New Roman" w:hAnsi="Times New Roman" w:cs="Times New Roman"/>
        </w:rPr>
        <w:t>EEG</w:t>
      </w:r>
      <w:r w:rsidR="00F7310A" w:rsidRPr="00E56316">
        <w:rPr>
          <w:rFonts w:ascii="Times New Roman" w:hAnsi="Times New Roman" w:cs="Times New Roman"/>
        </w:rPr>
        <w:t xml:space="preserve"> data, FB</w:t>
      </w:r>
      <w:r w:rsidR="000D0D3A" w:rsidRPr="00E56316">
        <w:rPr>
          <w:rFonts w:ascii="Times New Roman" w:hAnsi="Times New Roman" w:cs="Times New Roman"/>
        </w:rPr>
        <w:t>CSP</w:t>
      </w:r>
      <w:r w:rsidR="00F7310A" w:rsidRPr="00E56316">
        <w:rPr>
          <w:rFonts w:ascii="Times New Roman" w:hAnsi="Times New Roman" w:cs="Times New Roman"/>
        </w:rPr>
        <w:t xml:space="preserve"> incorporates four steps of signal processing and machine learning: a filter bank with multiple Chebyshev II bandpass filters, spatial filtering using the </w:t>
      </w:r>
      <w:r w:rsidR="000D0D3A" w:rsidRPr="00E56316">
        <w:rPr>
          <w:rFonts w:ascii="Times New Roman" w:hAnsi="Times New Roman" w:cs="Times New Roman"/>
        </w:rPr>
        <w:t>CSP</w:t>
      </w:r>
      <w:r w:rsidR="00F7310A" w:rsidRPr="00E56316">
        <w:rPr>
          <w:rFonts w:ascii="Times New Roman" w:hAnsi="Times New Roman" w:cs="Times New Roman"/>
        </w:rPr>
        <w:t xml:space="preserve"> method, </w:t>
      </w:r>
      <w:r w:rsidR="000D0D3A" w:rsidRPr="00E56316">
        <w:rPr>
          <w:rFonts w:ascii="Times New Roman" w:hAnsi="Times New Roman" w:cs="Times New Roman"/>
        </w:rPr>
        <w:t>CSP</w:t>
      </w:r>
      <w:r w:rsidR="00F7310A" w:rsidRPr="00E56316">
        <w:rPr>
          <w:rFonts w:ascii="Times New Roman" w:hAnsi="Times New Roman" w:cs="Times New Roman"/>
        </w:rPr>
        <w:t xml:space="preserve"> feature selection, and classification of selected </w:t>
      </w:r>
      <w:r w:rsidR="000D0D3A" w:rsidRPr="00E56316">
        <w:rPr>
          <w:rFonts w:ascii="Times New Roman" w:hAnsi="Times New Roman" w:cs="Times New Roman"/>
        </w:rPr>
        <w:t>CSP</w:t>
      </w:r>
      <w:r w:rsidR="00F7310A" w:rsidRPr="00E56316">
        <w:rPr>
          <w:rFonts w:ascii="Times New Roman" w:hAnsi="Times New Roman" w:cs="Times New Roman"/>
        </w:rPr>
        <w:t xml:space="preserve"> features. Based on the training data tagged with the relevant </w:t>
      </w:r>
      <w:r w:rsidR="00F51450" w:rsidRPr="00F51450">
        <w:rPr>
          <w:rFonts w:ascii="Times New Roman" w:hAnsi="Times New Roman" w:cs="Times New Roman"/>
          <w:lang w:val="en-GB"/>
        </w:rPr>
        <w:t>motor imagery</w:t>
      </w:r>
      <w:r w:rsidR="00F7310A" w:rsidRPr="00E56316">
        <w:rPr>
          <w:rFonts w:ascii="Times New Roman" w:hAnsi="Times New Roman" w:cs="Times New Roman"/>
        </w:rPr>
        <w:t xml:space="preserve">, the </w:t>
      </w:r>
      <w:r w:rsidR="000D0D3A" w:rsidRPr="00E56316">
        <w:rPr>
          <w:rFonts w:ascii="Times New Roman" w:hAnsi="Times New Roman" w:cs="Times New Roman"/>
        </w:rPr>
        <w:t>CSP</w:t>
      </w:r>
      <w:r w:rsidR="00F7310A" w:rsidRPr="00E56316">
        <w:rPr>
          <w:rFonts w:ascii="Times New Roman" w:hAnsi="Times New Roman" w:cs="Times New Roman"/>
        </w:rPr>
        <w:t xml:space="preserve"> projection matrix, discriminative </w:t>
      </w:r>
      <w:r w:rsidR="000D0D3A" w:rsidRPr="00E56316">
        <w:rPr>
          <w:rFonts w:ascii="Times New Roman" w:hAnsi="Times New Roman" w:cs="Times New Roman"/>
        </w:rPr>
        <w:t>CSP</w:t>
      </w:r>
      <w:r w:rsidR="00F7310A" w:rsidRPr="00E56316">
        <w:rPr>
          <w:rFonts w:ascii="Times New Roman" w:hAnsi="Times New Roman" w:cs="Times New Roman"/>
        </w:rPr>
        <w:t xml:space="preserve"> features, and classifier model of each filter band are constructed. In the assessment phase, these characteristics from the training phase are utilised to compute a single trial motor imagining action</w:t>
      </w:r>
      <w:r w:rsidR="00F7310A" w:rsidRPr="00E56316">
        <w:rPr>
          <w:rFonts w:ascii="Times New Roman" w:hAnsi="Times New Roman" w:cs="Times New Roman"/>
        </w:rPr>
        <w:t>（</w:t>
      </w:r>
      <w:r w:rsidR="00F7310A" w:rsidRPr="00E56316">
        <w:rPr>
          <w:rFonts w:ascii="Times New Roman" w:hAnsi="Times New Roman" w:cs="Times New Roman"/>
        </w:rPr>
        <w:t>Kai Keng Ang.2012</w:t>
      </w:r>
      <w:r w:rsidR="00E56316">
        <w:rPr>
          <w:rFonts w:ascii="Times New Roman" w:hAnsi="Times New Roman" w:cs="Times New Roman" w:hint="eastAsia"/>
        </w:rPr>
        <w:t>）</w:t>
      </w:r>
      <w:r w:rsidR="00E56316">
        <w:rPr>
          <w:rFonts w:ascii="Times New Roman" w:hAnsi="Times New Roman" w:cs="Times New Roman" w:hint="eastAsia"/>
        </w:rPr>
        <w:t>.</w:t>
      </w:r>
      <w:r w:rsidR="00951464" w:rsidRPr="00951464">
        <w:rPr>
          <w:rFonts w:ascii="Times New Roman" w:hAnsi="Times New Roman" w:cs="Times New Roman"/>
        </w:rPr>
        <w:t>And based on the FB</w:t>
      </w:r>
      <w:r w:rsidR="000D0D3A">
        <w:rPr>
          <w:rFonts w:ascii="Times New Roman" w:hAnsi="Times New Roman" w:cs="Times New Roman"/>
        </w:rPr>
        <w:t>CSP</w:t>
      </w:r>
      <w:r w:rsidR="00951464" w:rsidRPr="00951464">
        <w:rPr>
          <w:rFonts w:ascii="Times New Roman" w:hAnsi="Times New Roman" w:cs="Times New Roman"/>
        </w:rPr>
        <w:t xml:space="preserve"> algorithm, </w:t>
      </w:r>
      <w:r w:rsidR="00E56316">
        <w:rPr>
          <w:rFonts w:ascii="Times New Roman" w:hAnsi="Times New Roman" w:cs="Times New Roman"/>
        </w:rPr>
        <w:t>OVR</w:t>
      </w:r>
      <w:r w:rsidR="00951464" w:rsidRPr="00951464">
        <w:rPr>
          <w:rFonts w:ascii="Times New Roman" w:hAnsi="Times New Roman" w:cs="Times New Roman"/>
        </w:rPr>
        <w:t>-</w:t>
      </w:r>
      <w:r w:rsidR="00E56316">
        <w:rPr>
          <w:rFonts w:ascii="Times New Roman" w:hAnsi="Times New Roman" w:cs="Times New Roman"/>
        </w:rPr>
        <w:t>FB</w:t>
      </w:r>
      <w:r w:rsidR="000D0D3A">
        <w:rPr>
          <w:rFonts w:ascii="Times New Roman" w:hAnsi="Times New Roman" w:cs="Times New Roman"/>
        </w:rPr>
        <w:t>CSP</w:t>
      </w:r>
      <w:r w:rsidR="00951464" w:rsidRPr="00951464">
        <w:rPr>
          <w:rFonts w:ascii="Times New Roman" w:hAnsi="Times New Roman" w:cs="Times New Roman"/>
        </w:rPr>
        <w:t xml:space="preserve">, </w:t>
      </w:r>
      <w:r w:rsidR="00E56316">
        <w:rPr>
          <w:rFonts w:ascii="Times New Roman" w:hAnsi="Times New Roman" w:cs="Times New Roman"/>
        </w:rPr>
        <w:t>PW</w:t>
      </w:r>
      <w:r w:rsidR="00951464" w:rsidRPr="00951464">
        <w:rPr>
          <w:rFonts w:ascii="Times New Roman" w:hAnsi="Times New Roman" w:cs="Times New Roman"/>
        </w:rPr>
        <w:t>-</w:t>
      </w:r>
      <w:r w:rsidR="00E56316">
        <w:rPr>
          <w:rFonts w:ascii="Times New Roman" w:hAnsi="Times New Roman" w:cs="Times New Roman"/>
        </w:rPr>
        <w:t>FB</w:t>
      </w:r>
      <w:r w:rsidR="000D0D3A">
        <w:rPr>
          <w:rFonts w:ascii="Times New Roman" w:hAnsi="Times New Roman" w:cs="Times New Roman"/>
        </w:rPr>
        <w:t>CSP</w:t>
      </w:r>
      <w:r w:rsidR="00951464" w:rsidRPr="00951464">
        <w:rPr>
          <w:rFonts w:ascii="Times New Roman" w:hAnsi="Times New Roman" w:cs="Times New Roman"/>
        </w:rPr>
        <w:t xml:space="preserve">, and </w:t>
      </w:r>
      <w:r w:rsidR="00E56316">
        <w:rPr>
          <w:rFonts w:ascii="Times New Roman" w:hAnsi="Times New Roman" w:cs="Times New Roman"/>
        </w:rPr>
        <w:t>DC</w:t>
      </w:r>
      <w:r w:rsidR="00951464" w:rsidRPr="00951464">
        <w:rPr>
          <w:rFonts w:ascii="Times New Roman" w:hAnsi="Times New Roman" w:cs="Times New Roman"/>
        </w:rPr>
        <w:t>-</w:t>
      </w:r>
      <w:r w:rsidR="00E56316">
        <w:rPr>
          <w:rFonts w:ascii="Times New Roman" w:hAnsi="Times New Roman" w:cs="Times New Roman"/>
        </w:rPr>
        <w:t>FB</w:t>
      </w:r>
      <w:r w:rsidR="000D0D3A">
        <w:rPr>
          <w:rFonts w:ascii="Times New Roman" w:hAnsi="Times New Roman" w:cs="Times New Roman"/>
        </w:rPr>
        <w:t>CSP</w:t>
      </w:r>
      <w:r w:rsidR="00951464" w:rsidRPr="00951464">
        <w:rPr>
          <w:rFonts w:ascii="Times New Roman" w:hAnsi="Times New Roman" w:cs="Times New Roman"/>
        </w:rPr>
        <w:t xml:space="preserve"> can be extended. The final results of these classification algorithms are compared with the results of </w:t>
      </w:r>
      <w:r w:rsidR="000D0D3A">
        <w:rPr>
          <w:rFonts w:ascii="Times New Roman" w:hAnsi="Times New Roman" w:cs="Times New Roman"/>
        </w:rPr>
        <w:t>OVR-CSP</w:t>
      </w:r>
      <w:r w:rsidR="00951464" w:rsidRPr="00951464">
        <w:rPr>
          <w:rFonts w:ascii="Times New Roman" w:hAnsi="Times New Roman" w:cs="Times New Roman"/>
        </w:rPr>
        <w:t xml:space="preserve"> and </w:t>
      </w:r>
      <w:r w:rsidR="000D0D3A">
        <w:rPr>
          <w:rFonts w:ascii="Times New Roman" w:hAnsi="Times New Roman" w:cs="Times New Roman"/>
        </w:rPr>
        <w:t>PW-CSP</w:t>
      </w:r>
      <w:r w:rsidR="00951464" w:rsidRPr="00951464">
        <w:rPr>
          <w:rFonts w:ascii="Times New Roman" w:hAnsi="Times New Roman" w:cs="Times New Roman"/>
        </w:rPr>
        <w:t xml:space="preserve"> obtained in this article, and the optimal classification algorithm is obtained.</w:t>
      </w:r>
      <w:r w:rsidR="00F7310A" w:rsidRPr="00F7310A">
        <w:rPr>
          <w:rFonts w:ascii="Times New Roman" w:hAnsi="Times New Roman" w:cs="Times New Roman"/>
        </w:rPr>
        <w:t xml:space="preserve"> Even if there is ample time, you can consider starting from the data set. Consistent with what is said in the article, the </w:t>
      </w:r>
      <w:r w:rsidR="000D0D3A">
        <w:rPr>
          <w:rFonts w:ascii="Times New Roman" w:hAnsi="Times New Roman" w:cs="Times New Roman"/>
        </w:rPr>
        <w:t>EEG</w:t>
      </w:r>
      <w:r w:rsidR="00F7310A" w:rsidRPr="00F7310A">
        <w:rPr>
          <w:rFonts w:ascii="Times New Roman" w:hAnsi="Times New Roman" w:cs="Times New Roman"/>
        </w:rPr>
        <w:t xml:space="preserve"> data is collected and processed in the laboratory. The collected data is classified and feature selected, and the final data obtained is imported into the designed physical wheelchair. Verify that the wheelchair can work normally, what are the external interference factors, and the reaction time and accuracy of the wheelchair in operation can be obtained.</w:t>
      </w:r>
      <w:r w:rsidR="00876644" w:rsidRPr="00876644">
        <w:t xml:space="preserve"> </w:t>
      </w:r>
      <w:r w:rsidR="00876644" w:rsidRPr="00876644">
        <w:rPr>
          <w:rFonts w:ascii="Times New Roman" w:hAnsi="Times New Roman" w:cs="Times New Roman"/>
        </w:rPr>
        <w:t xml:space="preserve">In future experiments, the svm classifier method can also be used to classify the four </w:t>
      </w:r>
      <w:r w:rsidR="00876644">
        <w:rPr>
          <w:rFonts w:ascii="Times New Roman" w:hAnsi="Times New Roman" w:cs="Times New Roman" w:hint="eastAsia"/>
        </w:rPr>
        <w:t>classe</w:t>
      </w:r>
      <w:r w:rsidR="00876644" w:rsidRPr="00876644">
        <w:rPr>
          <w:rFonts w:ascii="Times New Roman" w:hAnsi="Times New Roman" w:cs="Times New Roman"/>
        </w:rPr>
        <w:t>s of motion calculation data. The support vector machine is simply a two-class classifier; it can only tackle two sorts of issues, and if the training sample set is too huge or excessively imbalanced, the training and classification effects will be severely harmed. The two types of SVM multi-value classifier constructions that are widely employed are as follows:</w:t>
      </w:r>
      <w:r w:rsidR="00876644" w:rsidRPr="00876644">
        <w:rPr>
          <w:sz w:val="18"/>
          <w:szCs w:val="18"/>
        </w:rPr>
        <w:t xml:space="preserve"> </w:t>
      </w:r>
      <w:r w:rsidR="00876644" w:rsidRPr="00876644">
        <w:rPr>
          <w:rFonts w:ascii="Times New Roman" w:hAnsi="Times New Roman" w:cs="Times New Roman"/>
        </w:rPr>
        <w:t>（</w:t>
      </w:r>
      <w:r w:rsidR="00876644" w:rsidRPr="00876644">
        <w:rPr>
          <w:rFonts w:ascii="Times New Roman" w:hAnsi="Times New Roman" w:cs="Times New Roman"/>
        </w:rPr>
        <w:t>1</w:t>
      </w:r>
      <w:r w:rsidR="00876644" w:rsidRPr="00876644">
        <w:rPr>
          <w:rFonts w:ascii="Times New Roman" w:hAnsi="Times New Roman" w:cs="Times New Roman"/>
        </w:rPr>
        <w:t>）</w:t>
      </w:r>
      <w:r w:rsidR="00876644" w:rsidRPr="00876644">
        <w:rPr>
          <w:rFonts w:ascii="Times New Roman" w:hAnsi="Times New Roman" w:cs="Times New Roman"/>
        </w:rPr>
        <w:t>One</w:t>
      </w:r>
      <w:r w:rsidR="00876644">
        <w:rPr>
          <w:rFonts w:ascii="Times New Roman" w:hAnsi="Times New Roman" w:cs="Times New Roman"/>
        </w:rPr>
        <w:t>-</w:t>
      </w:r>
      <w:r w:rsidR="00876644" w:rsidRPr="00876644">
        <w:rPr>
          <w:rFonts w:ascii="Times New Roman" w:hAnsi="Times New Roman" w:cs="Times New Roman"/>
        </w:rPr>
        <w:t>Against</w:t>
      </w:r>
      <w:r w:rsidR="00876644">
        <w:rPr>
          <w:rFonts w:ascii="Times New Roman" w:hAnsi="Times New Roman" w:cs="Times New Roman"/>
        </w:rPr>
        <w:t>-</w:t>
      </w:r>
      <w:r w:rsidR="00876644" w:rsidRPr="00876644">
        <w:rPr>
          <w:rFonts w:ascii="Times New Roman" w:hAnsi="Times New Roman" w:cs="Times New Roman"/>
        </w:rPr>
        <w:t>The</w:t>
      </w:r>
      <w:r w:rsidR="00876644">
        <w:rPr>
          <w:rFonts w:ascii="Times New Roman" w:hAnsi="Times New Roman" w:cs="Times New Roman"/>
        </w:rPr>
        <w:t>-</w:t>
      </w:r>
      <w:r w:rsidR="00876644" w:rsidRPr="00876644">
        <w:rPr>
          <w:rFonts w:ascii="Times New Roman" w:hAnsi="Times New Roman" w:cs="Times New Roman"/>
        </w:rPr>
        <w:t>R</w:t>
      </w:r>
      <w:r w:rsidR="00876644">
        <w:rPr>
          <w:rFonts w:ascii="Times New Roman" w:hAnsi="Times New Roman" w:cs="Times New Roman" w:hint="eastAsia"/>
        </w:rPr>
        <w:t>est</w:t>
      </w:r>
      <w:r w:rsidR="00876644">
        <w:rPr>
          <w:rFonts w:ascii="Times New Roman" w:hAnsi="Times New Roman" w:cs="Times New Roman" w:hint="eastAsia"/>
        </w:rPr>
        <w:t>；（</w:t>
      </w:r>
      <w:r w:rsidR="00876644">
        <w:rPr>
          <w:rFonts w:ascii="Times New Roman" w:hAnsi="Times New Roman" w:cs="Times New Roman" w:hint="eastAsia"/>
        </w:rPr>
        <w:t>2</w:t>
      </w:r>
      <w:r w:rsidR="00876644">
        <w:rPr>
          <w:rFonts w:ascii="Times New Roman" w:hAnsi="Times New Roman" w:cs="Times New Roman" w:hint="eastAsia"/>
        </w:rPr>
        <w:t>）</w:t>
      </w:r>
      <w:r w:rsidR="00876644" w:rsidRPr="00876644">
        <w:rPr>
          <w:rFonts w:ascii="Times New Roman" w:hAnsi="Times New Roman" w:cs="Times New Roman"/>
        </w:rPr>
        <w:t>One</w:t>
      </w:r>
      <w:r w:rsidR="00876644">
        <w:rPr>
          <w:rFonts w:ascii="Times New Roman" w:hAnsi="Times New Roman" w:cs="Times New Roman"/>
        </w:rPr>
        <w:t>-</w:t>
      </w:r>
      <w:r w:rsidR="00876644" w:rsidRPr="00876644">
        <w:rPr>
          <w:rFonts w:ascii="Times New Roman" w:hAnsi="Times New Roman" w:cs="Times New Roman"/>
        </w:rPr>
        <w:t>Against</w:t>
      </w:r>
      <w:r w:rsidR="00876644">
        <w:rPr>
          <w:rFonts w:ascii="Times New Roman" w:hAnsi="Times New Roman" w:cs="Times New Roman"/>
        </w:rPr>
        <w:t>-</w:t>
      </w:r>
      <w:r w:rsidR="00876644" w:rsidRPr="00876644">
        <w:rPr>
          <w:rFonts w:ascii="Times New Roman" w:hAnsi="Times New Roman" w:cs="Times New Roman"/>
        </w:rPr>
        <w:t>O</w:t>
      </w:r>
      <w:r w:rsidR="00876644">
        <w:rPr>
          <w:rFonts w:ascii="Times New Roman" w:hAnsi="Times New Roman" w:cs="Times New Roman" w:hint="eastAsia"/>
        </w:rPr>
        <w:t>ne;</w:t>
      </w:r>
    </w:p>
    <w:p w14:paraId="74108362" w14:textId="7059AB69" w:rsidR="004E0AF0" w:rsidRPr="00386FC1" w:rsidRDefault="00035C88" w:rsidP="009D580E">
      <w:pPr>
        <w:pStyle w:val="BibliographyHeading"/>
        <w:rPr>
          <w:rFonts w:ascii="Times New Roman" w:hAnsi="Times New Roman" w:cs="Times New Roman"/>
          <w:sz w:val="28"/>
          <w:szCs w:val="28"/>
        </w:rPr>
      </w:pPr>
      <w:bookmarkStart w:id="59" w:name="_Toc82681967"/>
      <w:bookmarkEnd w:id="28"/>
      <w:r w:rsidRPr="00386FC1">
        <w:rPr>
          <w:rFonts w:ascii="Times New Roman" w:hAnsi="Times New Roman" w:cs="Times New Roman"/>
          <w:sz w:val="28"/>
          <w:szCs w:val="28"/>
        </w:rPr>
        <w:lastRenderedPageBreak/>
        <w:t>REFERENCES</w:t>
      </w:r>
      <w:bookmarkEnd w:id="59"/>
    </w:p>
    <w:p w14:paraId="388D4754" w14:textId="0104359A" w:rsidR="00035C88" w:rsidRDefault="009F66AB">
      <w:r w:rsidRPr="009F66AB">
        <w:t>H. S. AlZu'bi, W. Al-Nuaimy and N. S. Al-Zubi, "</w:t>
      </w:r>
      <w:r w:rsidR="000D0D3A">
        <w:t>EEG</w:t>
      </w:r>
      <w:r w:rsidRPr="009F66AB">
        <w:t>-based Driver Fatigue Detection," 2013 Sixth International Conference on Developments in eSystems Engineering, 2013, pp. 111-114, doi: 10.1109/DeSE.2013.28.</w:t>
      </w:r>
    </w:p>
    <w:p w14:paraId="7D18D286" w14:textId="3AA19710" w:rsidR="009F66AB" w:rsidRDefault="009F66AB" w:rsidP="009F66AB">
      <w:r>
        <w:rPr>
          <w:rFonts w:ascii="Segoe UI" w:hAnsi="Segoe UI" w:cs="Segoe UI"/>
          <w:color w:val="212121"/>
          <w:shd w:val="clear" w:color="auto" w:fill="FFFFFF"/>
        </w:rPr>
        <w:t xml:space="preserve">Blankertz B, Müller KR, Curio G, Vaughan TM, Schalk G, Wolpaw JR, Schlögl A, Neuper C, Pfurtscheller G, Hinterberger T, Schröder M, Birbaumer N. The BCI Competition 2003: progress and perspectives in detection and discrimination of </w:t>
      </w:r>
      <w:r w:rsidR="000D0D3A">
        <w:rPr>
          <w:rFonts w:ascii="Segoe UI" w:hAnsi="Segoe UI" w:cs="Segoe UI"/>
          <w:color w:val="212121"/>
          <w:shd w:val="clear" w:color="auto" w:fill="FFFFFF"/>
        </w:rPr>
        <w:t>EEG</w:t>
      </w:r>
      <w:r>
        <w:rPr>
          <w:rFonts w:ascii="Segoe UI" w:hAnsi="Segoe UI" w:cs="Segoe UI"/>
          <w:color w:val="212121"/>
          <w:shd w:val="clear" w:color="auto" w:fill="FFFFFF"/>
        </w:rPr>
        <w:t xml:space="preserve"> single trials. IEEE Trans Biomed Eng. 2004 Jun;51(6):1044-51. doi: 10.1109/TBME.2004.826692. PMID: 15188876.</w:t>
      </w:r>
    </w:p>
    <w:p w14:paraId="4D7338E6" w14:textId="2E4F3DE1" w:rsidR="009F66AB" w:rsidRDefault="009F66AB" w:rsidP="009F66AB">
      <w:r>
        <w:rPr>
          <w:rFonts w:ascii="Segoe UI" w:hAnsi="Segoe UI" w:cs="Segoe UI"/>
          <w:color w:val="333333"/>
          <w:shd w:val="clear" w:color="auto" w:fill="FCFCFC"/>
        </w:rPr>
        <w:t>Mohamed, E.A., Yusoff, M.Z., Malik, A.S. </w:t>
      </w:r>
      <w:r>
        <w:rPr>
          <w:rFonts w:ascii="Segoe UI" w:hAnsi="Segoe UI" w:cs="Segoe UI"/>
          <w:i/>
          <w:iCs/>
          <w:color w:val="333333"/>
          <w:shd w:val="clear" w:color="auto" w:fill="FCFCFC"/>
        </w:rPr>
        <w:t>et al.</w:t>
      </w:r>
      <w:r>
        <w:rPr>
          <w:rFonts w:ascii="Segoe UI" w:hAnsi="Segoe UI" w:cs="Segoe UI"/>
          <w:color w:val="333333"/>
          <w:shd w:val="clear" w:color="auto" w:fill="FCFCFC"/>
        </w:rPr>
        <w:t xml:space="preserve"> Comparison of </w:t>
      </w:r>
      <w:r w:rsidR="000D0D3A">
        <w:rPr>
          <w:rFonts w:ascii="Segoe UI" w:hAnsi="Segoe UI" w:cs="Segoe UI"/>
          <w:color w:val="333333"/>
          <w:shd w:val="clear" w:color="auto" w:fill="FCFCFC"/>
        </w:rPr>
        <w:t>EEG</w:t>
      </w:r>
      <w:r>
        <w:rPr>
          <w:rFonts w:ascii="Segoe UI" w:hAnsi="Segoe UI" w:cs="Segoe UI"/>
          <w:color w:val="333333"/>
          <w:shd w:val="clear" w:color="auto" w:fill="FCFCFC"/>
        </w:rPr>
        <w:t xml:space="preserve"> signal decomposition methods in classification of motor-imagery BCI. </w:t>
      </w:r>
      <w:r>
        <w:rPr>
          <w:rFonts w:ascii="Segoe UI" w:hAnsi="Segoe UI" w:cs="Segoe UI"/>
          <w:i/>
          <w:iCs/>
          <w:color w:val="333333"/>
          <w:shd w:val="clear" w:color="auto" w:fill="FCFCFC"/>
        </w:rPr>
        <w:t>Multimed Tools Appl</w:t>
      </w:r>
      <w:r>
        <w:rPr>
          <w:rFonts w:ascii="Segoe UI" w:hAnsi="Segoe UI" w:cs="Segoe UI"/>
          <w:color w:val="333333"/>
          <w:shd w:val="clear" w:color="auto" w:fill="FCFCFC"/>
        </w:rPr>
        <w:t> </w:t>
      </w:r>
      <w:r>
        <w:rPr>
          <w:rFonts w:ascii="Segoe UI" w:hAnsi="Segoe UI" w:cs="Segoe UI"/>
          <w:b/>
          <w:bCs/>
          <w:color w:val="333333"/>
          <w:shd w:val="clear" w:color="auto" w:fill="FCFCFC"/>
        </w:rPr>
        <w:t>77, </w:t>
      </w:r>
      <w:r>
        <w:rPr>
          <w:rFonts w:ascii="Segoe UI" w:hAnsi="Segoe UI" w:cs="Segoe UI"/>
          <w:color w:val="333333"/>
          <w:shd w:val="clear" w:color="auto" w:fill="FCFCFC"/>
        </w:rPr>
        <w:t>21305–21327 (2018). https://doi.org/10.1007/s11042-017-5586-9</w:t>
      </w:r>
    </w:p>
    <w:p w14:paraId="1C074FF4" w14:textId="77777777" w:rsidR="009F66AB" w:rsidRDefault="009F66AB"/>
    <w:sectPr w:rsidR="009F66AB" w:rsidSect="00AE66A1">
      <w:headerReference w:type="even" r:id="rId37"/>
      <w:footnotePr>
        <w:numRestart w:val="eachSect"/>
      </w:footnotePr>
      <w:pgSz w:w="11909" w:h="16834"/>
      <w:pgMar w:top="1440" w:right="1440" w:bottom="1440" w:left="2160" w:header="706" w:footer="144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CC0E67" w14:textId="77777777" w:rsidR="00B30713" w:rsidRDefault="00B30713">
      <w:r>
        <w:separator/>
      </w:r>
    </w:p>
  </w:endnote>
  <w:endnote w:type="continuationSeparator" w:id="0">
    <w:p w14:paraId="1FCEC384" w14:textId="77777777" w:rsidR="00B30713" w:rsidRDefault="00B30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LTStd">
    <w:altName w:val="Times New Roman"/>
    <w:panose1 w:val="00000000000000000000"/>
    <w:charset w:val="00"/>
    <w:family w:val="roman"/>
    <w:notTrueType/>
    <w:pitch w:val="default"/>
  </w:font>
  <w:font w:name="TUOS Stephenson">
    <w:altName w:val="Times New Roman"/>
    <w:panose1 w:val="00000000000000000000"/>
    <w:charset w:val="00"/>
    <w:family w:val="roman"/>
    <w:notTrueType/>
    <w:pitch w:val="default"/>
  </w:font>
  <w:font w:name="CMR10">
    <w:altName w:val="Cambria"/>
    <w:panose1 w:val="00000000000000000000"/>
    <w:charset w:val="00"/>
    <w:family w:val="roman"/>
    <w:notTrueType/>
    <w:pitch w:val="default"/>
  </w:font>
  <w:font w:name="Helvetica Neue">
    <w:altName w:val="Corbel"/>
    <w:charset w:val="00"/>
    <w:family w:val="auto"/>
    <w:pitch w:val="variable"/>
    <w:sig w:usb0="00000003"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76E1E" w14:textId="21E892FF" w:rsidR="00035C88" w:rsidRDefault="00991B44">
    <w:pPr>
      <w:pStyle w:val="Footer"/>
      <w:framePr w:wrap="auto" w:vAnchor="text" w:hAnchor="margin" w:xAlign="center" w:y="1"/>
      <w:rPr>
        <w:rStyle w:val="PageNumber"/>
      </w:rPr>
    </w:pPr>
    <w:r>
      <w:rPr>
        <w:rStyle w:val="PageNumber"/>
      </w:rPr>
      <w:fldChar w:fldCharType="begin"/>
    </w:r>
    <w:r w:rsidR="00035C88">
      <w:rPr>
        <w:rStyle w:val="PageNumber"/>
      </w:rPr>
      <w:instrText xml:space="preserve">PAGE  </w:instrText>
    </w:r>
    <w:r>
      <w:rPr>
        <w:rStyle w:val="PageNumber"/>
      </w:rPr>
      <w:fldChar w:fldCharType="separate"/>
    </w:r>
    <w:r w:rsidR="0076172C">
      <w:rPr>
        <w:rStyle w:val="PageNumber"/>
        <w:noProof/>
      </w:rPr>
      <w:t>16</w:t>
    </w:r>
    <w:r>
      <w:rPr>
        <w:rStyle w:val="PageNumber"/>
      </w:rPr>
      <w:fldChar w:fldCharType="end"/>
    </w:r>
  </w:p>
  <w:p w14:paraId="55D84779" w14:textId="77777777" w:rsidR="00035C88" w:rsidRDefault="00035C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3412C" w14:textId="5ED73E52" w:rsidR="00035C88" w:rsidRDefault="00991B44">
    <w:pPr>
      <w:pStyle w:val="Footer"/>
      <w:framePr w:wrap="auto" w:vAnchor="text" w:hAnchor="margin" w:xAlign="center" w:y="1"/>
      <w:rPr>
        <w:rStyle w:val="PageNumber"/>
      </w:rPr>
    </w:pPr>
    <w:r>
      <w:rPr>
        <w:rStyle w:val="PageNumber"/>
      </w:rPr>
      <w:fldChar w:fldCharType="begin"/>
    </w:r>
    <w:r w:rsidR="00035C88">
      <w:rPr>
        <w:rStyle w:val="PageNumber"/>
      </w:rPr>
      <w:instrText xml:space="preserve">PAGE  </w:instrText>
    </w:r>
    <w:r>
      <w:rPr>
        <w:rStyle w:val="PageNumber"/>
      </w:rPr>
      <w:fldChar w:fldCharType="separate"/>
    </w:r>
    <w:r w:rsidR="0076172C">
      <w:rPr>
        <w:rStyle w:val="PageNumber"/>
        <w:noProof/>
      </w:rPr>
      <w:t>I</w:t>
    </w:r>
    <w:r>
      <w:rPr>
        <w:rStyle w:val="PageNumber"/>
      </w:rPr>
      <w:fldChar w:fldCharType="end"/>
    </w:r>
  </w:p>
  <w:p w14:paraId="4138060F" w14:textId="77777777" w:rsidR="00035C88" w:rsidRDefault="00035C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62CCF9" w14:textId="77777777" w:rsidR="00B30713" w:rsidRDefault="00B30713">
      <w:r>
        <w:separator/>
      </w:r>
    </w:p>
  </w:footnote>
  <w:footnote w:type="continuationSeparator" w:id="0">
    <w:p w14:paraId="47B6E89A" w14:textId="77777777" w:rsidR="00B30713" w:rsidRDefault="00B307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89256" w14:textId="77777777" w:rsidR="00035C88" w:rsidRDefault="00035C8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9E362698"/>
    <w:lvl w:ilvl="0">
      <w:start w:val="1"/>
      <w:numFmt w:val="decimal"/>
      <w:pStyle w:val="Heading1"/>
      <w:suff w:val="space"/>
      <w:lvlText w:val="Chapter %1 -"/>
      <w:lvlJc w:val="left"/>
      <w:pPr>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hint="default"/>
      </w:rPr>
    </w:lvl>
    <w:lvl w:ilvl="3">
      <w:start w:val="1"/>
      <w:numFmt w:val="decimal"/>
      <w:pStyle w:val="Heading4"/>
      <w:lvlText w:val="%1.%2.%3.%4."/>
      <w:lvlJc w:val="left"/>
      <w:pPr>
        <w:tabs>
          <w:tab w:val="num" w:pos="1080"/>
        </w:tabs>
        <w:ind w:left="0" w:firstLine="0"/>
      </w:pPr>
      <w:rPr>
        <w:rFonts w:hint="default"/>
      </w:rPr>
    </w:lvl>
    <w:lvl w:ilvl="4">
      <w:start w:val="1"/>
      <w:numFmt w:val="decimal"/>
      <w:lvlText w:val="%1.%2.%3.%4.%5."/>
      <w:lvlJc w:val="left"/>
      <w:pPr>
        <w:tabs>
          <w:tab w:val="num" w:pos="1080"/>
        </w:tabs>
        <w:ind w:left="0" w:firstLine="0"/>
      </w:pPr>
      <w:rPr>
        <w:rFonts w:hint="default"/>
      </w:rPr>
    </w:lvl>
    <w:lvl w:ilvl="5">
      <w:start w:val="1"/>
      <w:numFmt w:val="decimal"/>
      <w:lvlText w:val="%1.%2.%3.%4.%5.%6."/>
      <w:lvlJc w:val="left"/>
      <w:pPr>
        <w:tabs>
          <w:tab w:val="num" w:pos="1440"/>
        </w:tabs>
        <w:ind w:left="0" w:firstLine="0"/>
      </w:pPr>
      <w:rPr>
        <w:rFonts w:hint="default"/>
      </w:rPr>
    </w:lvl>
    <w:lvl w:ilvl="6">
      <w:start w:val="1"/>
      <w:numFmt w:val="decimal"/>
      <w:lvlText w:val="%1.%2.%3.%4.%5.%6.%7."/>
      <w:lvlJc w:val="left"/>
      <w:pPr>
        <w:tabs>
          <w:tab w:val="num" w:pos="180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2160"/>
        </w:tabs>
        <w:ind w:left="0" w:firstLine="0"/>
      </w:pPr>
      <w:rPr>
        <w:rFonts w:hint="default"/>
      </w:rPr>
    </w:lvl>
  </w:abstractNum>
  <w:abstractNum w:abstractNumId="1" w15:restartNumberingAfterBreak="0">
    <w:nsid w:val="04A00F12"/>
    <w:multiLevelType w:val="hybridMultilevel"/>
    <w:tmpl w:val="B85654B4"/>
    <w:lvl w:ilvl="0" w:tplc="595A37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664EEC"/>
    <w:multiLevelType w:val="hybridMultilevel"/>
    <w:tmpl w:val="63948C7E"/>
    <w:lvl w:ilvl="0" w:tplc="87C4CE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8A2771"/>
    <w:multiLevelType w:val="multilevel"/>
    <w:tmpl w:val="ABF8D8FA"/>
    <w:lvl w:ilvl="0">
      <w:start w:val="1"/>
      <w:numFmt w:val="decimal"/>
      <w:pStyle w:val="NumberedList"/>
      <w:lvlText w:val="%1."/>
      <w:lvlJc w:val="left"/>
      <w:pPr>
        <w:tabs>
          <w:tab w:val="num" w:pos="360"/>
        </w:tabs>
        <w:ind w:left="360" w:hanging="360"/>
      </w:pPr>
    </w:lvl>
    <w:lvl w:ilvl="1">
      <w:start w:val="1"/>
      <w:numFmt w:val="decimal"/>
      <w:lvlText w:val="%1.%2."/>
      <w:lvlJc w:val="left"/>
      <w:pPr>
        <w:tabs>
          <w:tab w:val="num" w:pos="1080"/>
        </w:tabs>
        <w:ind w:left="792" w:hanging="72"/>
      </w:pPr>
    </w:lvl>
    <w:lvl w:ilvl="2">
      <w:start w:val="1"/>
      <w:numFmt w:val="decimal"/>
      <w:lvlText w:val="%1.%2.%3."/>
      <w:lvlJc w:val="left"/>
      <w:pPr>
        <w:tabs>
          <w:tab w:val="num" w:pos="1797"/>
        </w:tabs>
        <w:ind w:left="1224" w:hanging="147"/>
      </w:pPr>
    </w:lvl>
    <w:lvl w:ilvl="3">
      <w:start w:val="1"/>
      <w:numFmt w:val="decimal"/>
      <w:lvlText w:val="%1.%2.%3.%4."/>
      <w:lvlJc w:val="left"/>
      <w:pPr>
        <w:tabs>
          <w:tab w:val="num" w:pos="2160"/>
        </w:tabs>
        <w:ind w:left="1728" w:hanging="288"/>
      </w:pPr>
    </w:lvl>
    <w:lvl w:ilvl="4">
      <w:start w:val="1"/>
      <w:numFmt w:val="decimal"/>
      <w:lvlText w:val="%1.%2.%3.%4.%5."/>
      <w:lvlJc w:val="left"/>
      <w:pPr>
        <w:tabs>
          <w:tab w:val="num" w:pos="2877"/>
        </w:tabs>
        <w:ind w:left="2232" w:hanging="435"/>
      </w:pPr>
    </w:lvl>
    <w:lvl w:ilvl="5">
      <w:start w:val="1"/>
      <w:numFmt w:val="decimal"/>
      <w:lvlText w:val="%1.%2.%3.%4.%5.%6."/>
      <w:lvlJc w:val="left"/>
      <w:pPr>
        <w:tabs>
          <w:tab w:val="num" w:pos="3240"/>
        </w:tabs>
        <w:ind w:left="2736" w:hanging="576"/>
      </w:pPr>
    </w:lvl>
    <w:lvl w:ilvl="6">
      <w:start w:val="1"/>
      <w:numFmt w:val="decimal"/>
      <w:lvlText w:val="%1.%2.%3.%4.%5.%6.%7."/>
      <w:lvlJc w:val="left"/>
      <w:pPr>
        <w:tabs>
          <w:tab w:val="num" w:pos="3957"/>
        </w:tabs>
        <w:ind w:left="3240" w:hanging="723"/>
      </w:pPr>
    </w:lvl>
    <w:lvl w:ilvl="7">
      <w:start w:val="1"/>
      <w:numFmt w:val="decimal"/>
      <w:lvlText w:val="%1.%2.%3.%4.%5.%6.%7.%8."/>
      <w:lvlJc w:val="left"/>
      <w:pPr>
        <w:tabs>
          <w:tab w:val="num" w:pos="4320"/>
        </w:tabs>
        <w:ind w:left="3744" w:hanging="864"/>
      </w:pPr>
    </w:lvl>
    <w:lvl w:ilvl="8">
      <w:start w:val="1"/>
      <w:numFmt w:val="decimal"/>
      <w:lvlText w:val="%1.%2.%3.%4.%5.%6.%7.%8.%9."/>
      <w:lvlJc w:val="left"/>
      <w:pPr>
        <w:tabs>
          <w:tab w:val="num" w:pos="5043"/>
        </w:tabs>
        <w:ind w:left="4320" w:hanging="1077"/>
      </w:pPr>
    </w:lvl>
  </w:abstractNum>
  <w:abstractNum w:abstractNumId="4" w15:restartNumberingAfterBreak="0">
    <w:nsid w:val="28016A86"/>
    <w:multiLevelType w:val="multilevel"/>
    <w:tmpl w:val="04EC3990"/>
    <w:lvl w:ilvl="0">
      <w:start w:val="1"/>
      <w:numFmt w:val="decimal"/>
      <w:suff w:val="space"/>
      <w:lvlText w:val="Chapter %1 -"/>
      <w:lvlJc w:val="left"/>
      <w:pPr>
        <w:ind w:left="0" w:firstLine="0"/>
      </w:p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80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2160"/>
        </w:tabs>
        <w:ind w:left="0" w:firstLine="0"/>
      </w:pPr>
    </w:lvl>
  </w:abstractNum>
  <w:abstractNum w:abstractNumId="5" w15:restartNumberingAfterBreak="0">
    <w:nsid w:val="2AB643AE"/>
    <w:multiLevelType w:val="hybridMultilevel"/>
    <w:tmpl w:val="72ACAD28"/>
    <w:lvl w:ilvl="0" w:tplc="C7163F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827421"/>
    <w:multiLevelType w:val="hybridMultilevel"/>
    <w:tmpl w:val="BC1C38A8"/>
    <w:lvl w:ilvl="0" w:tplc="FF6ECEB6">
      <w:start w:val="1"/>
      <w:numFmt w:val="bullet"/>
      <w:lvlText w:val="•"/>
      <w:lvlJc w:val="left"/>
      <w:pPr>
        <w:tabs>
          <w:tab w:val="num" w:pos="720"/>
        </w:tabs>
        <w:ind w:left="720" w:hanging="360"/>
      </w:pPr>
      <w:rPr>
        <w:rFonts w:ascii="SimSun" w:hAnsi="SimSun" w:hint="default"/>
      </w:rPr>
    </w:lvl>
    <w:lvl w:ilvl="1" w:tplc="B9CC4E86" w:tentative="1">
      <w:start w:val="1"/>
      <w:numFmt w:val="bullet"/>
      <w:lvlText w:val="•"/>
      <w:lvlJc w:val="left"/>
      <w:pPr>
        <w:tabs>
          <w:tab w:val="num" w:pos="1440"/>
        </w:tabs>
        <w:ind w:left="1440" w:hanging="360"/>
      </w:pPr>
      <w:rPr>
        <w:rFonts w:ascii="SimSun" w:hAnsi="SimSun" w:hint="default"/>
      </w:rPr>
    </w:lvl>
    <w:lvl w:ilvl="2" w:tplc="03925CA6" w:tentative="1">
      <w:start w:val="1"/>
      <w:numFmt w:val="bullet"/>
      <w:lvlText w:val="•"/>
      <w:lvlJc w:val="left"/>
      <w:pPr>
        <w:tabs>
          <w:tab w:val="num" w:pos="2160"/>
        </w:tabs>
        <w:ind w:left="2160" w:hanging="360"/>
      </w:pPr>
      <w:rPr>
        <w:rFonts w:ascii="SimSun" w:hAnsi="SimSun" w:hint="default"/>
      </w:rPr>
    </w:lvl>
    <w:lvl w:ilvl="3" w:tplc="C40EEF6C" w:tentative="1">
      <w:start w:val="1"/>
      <w:numFmt w:val="bullet"/>
      <w:lvlText w:val="•"/>
      <w:lvlJc w:val="left"/>
      <w:pPr>
        <w:tabs>
          <w:tab w:val="num" w:pos="2880"/>
        </w:tabs>
        <w:ind w:left="2880" w:hanging="360"/>
      </w:pPr>
      <w:rPr>
        <w:rFonts w:ascii="SimSun" w:hAnsi="SimSun" w:hint="default"/>
      </w:rPr>
    </w:lvl>
    <w:lvl w:ilvl="4" w:tplc="8374A114" w:tentative="1">
      <w:start w:val="1"/>
      <w:numFmt w:val="bullet"/>
      <w:lvlText w:val="•"/>
      <w:lvlJc w:val="left"/>
      <w:pPr>
        <w:tabs>
          <w:tab w:val="num" w:pos="3600"/>
        </w:tabs>
        <w:ind w:left="3600" w:hanging="360"/>
      </w:pPr>
      <w:rPr>
        <w:rFonts w:ascii="SimSun" w:hAnsi="SimSun" w:hint="default"/>
      </w:rPr>
    </w:lvl>
    <w:lvl w:ilvl="5" w:tplc="EA905BF0" w:tentative="1">
      <w:start w:val="1"/>
      <w:numFmt w:val="bullet"/>
      <w:lvlText w:val="•"/>
      <w:lvlJc w:val="left"/>
      <w:pPr>
        <w:tabs>
          <w:tab w:val="num" w:pos="4320"/>
        </w:tabs>
        <w:ind w:left="4320" w:hanging="360"/>
      </w:pPr>
      <w:rPr>
        <w:rFonts w:ascii="SimSun" w:hAnsi="SimSun" w:hint="default"/>
      </w:rPr>
    </w:lvl>
    <w:lvl w:ilvl="6" w:tplc="833C3E86" w:tentative="1">
      <w:start w:val="1"/>
      <w:numFmt w:val="bullet"/>
      <w:lvlText w:val="•"/>
      <w:lvlJc w:val="left"/>
      <w:pPr>
        <w:tabs>
          <w:tab w:val="num" w:pos="5040"/>
        </w:tabs>
        <w:ind w:left="5040" w:hanging="360"/>
      </w:pPr>
      <w:rPr>
        <w:rFonts w:ascii="SimSun" w:hAnsi="SimSun" w:hint="default"/>
      </w:rPr>
    </w:lvl>
    <w:lvl w:ilvl="7" w:tplc="F70082A8" w:tentative="1">
      <w:start w:val="1"/>
      <w:numFmt w:val="bullet"/>
      <w:lvlText w:val="•"/>
      <w:lvlJc w:val="left"/>
      <w:pPr>
        <w:tabs>
          <w:tab w:val="num" w:pos="5760"/>
        </w:tabs>
        <w:ind w:left="5760" w:hanging="360"/>
      </w:pPr>
      <w:rPr>
        <w:rFonts w:ascii="SimSun" w:hAnsi="SimSun" w:hint="default"/>
      </w:rPr>
    </w:lvl>
    <w:lvl w:ilvl="8" w:tplc="D828F10C" w:tentative="1">
      <w:start w:val="1"/>
      <w:numFmt w:val="bullet"/>
      <w:lvlText w:val="•"/>
      <w:lvlJc w:val="left"/>
      <w:pPr>
        <w:tabs>
          <w:tab w:val="num" w:pos="6480"/>
        </w:tabs>
        <w:ind w:left="6480" w:hanging="360"/>
      </w:pPr>
      <w:rPr>
        <w:rFonts w:ascii="SimSun" w:hAnsi="SimSun" w:hint="default"/>
      </w:rPr>
    </w:lvl>
  </w:abstractNum>
  <w:abstractNum w:abstractNumId="7" w15:restartNumberingAfterBreak="0">
    <w:nsid w:val="40385A96"/>
    <w:multiLevelType w:val="hybridMultilevel"/>
    <w:tmpl w:val="63866E24"/>
    <w:lvl w:ilvl="0" w:tplc="9F7E4020">
      <w:start w:val="1"/>
      <w:numFmt w:val="decimal"/>
      <w:lvlText w:val="%1."/>
      <w:lvlJc w:val="left"/>
      <w:pPr>
        <w:ind w:left="360" w:hanging="360"/>
      </w:pPr>
      <w:rPr>
        <w:rFonts w:hint="default"/>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830E6B"/>
    <w:multiLevelType w:val="multilevel"/>
    <w:tmpl w:val="9586DD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8240B8"/>
    <w:multiLevelType w:val="multilevel"/>
    <w:tmpl w:val="27B22D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B335F5"/>
    <w:multiLevelType w:val="multilevel"/>
    <w:tmpl w:val="6FDA84CE"/>
    <w:lvl w:ilvl="0">
      <w:start w:val="1"/>
      <w:numFmt w:val="decimal"/>
      <w:suff w:val="space"/>
      <w:lvlText w:val="Chapter %1 -"/>
      <w:lvlJc w:val="left"/>
      <w:pPr>
        <w:ind w:left="0" w:firstLine="0"/>
      </w:pPr>
    </w:lvl>
    <w:lvl w:ilvl="1">
      <w:start w:val="1"/>
      <w:numFmt w:val="decimal"/>
      <w:lvlText w:val="%1.%2."/>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80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2160"/>
        </w:tabs>
        <w:ind w:left="0" w:firstLine="0"/>
      </w:pPr>
    </w:lvl>
  </w:abstractNum>
  <w:abstractNum w:abstractNumId="11" w15:restartNumberingAfterBreak="0">
    <w:nsid w:val="67CD6312"/>
    <w:multiLevelType w:val="multilevel"/>
    <w:tmpl w:val="0464E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5224D1"/>
    <w:multiLevelType w:val="hybridMultilevel"/>
    <w:tmpl w:val="5C267F6A"/>
    <w:lvl w:ilvl="0" w:tplc="768AEFD0">
      <w:start w:val="1"/>
      <w:numFmt w:val="bullet"/>
      <w:lvlText w:val="•"/>
      <w:lvlJc w:val="left"/>
      <w:pPr>
        <w:tabs>
          <w:tab w:val="num" w:pos="720"/>
        </w:tabs>
        <w:ind w:left="720" w:hanging="360"/>
      </w:pPr>
      <w:rPr>
        <w:rFonts w:ascii="SimSun" w:hAnsi="SimSun" w:hint="default"/>
      </w:rPr>
    </w:lvl>
    <w:lvl w:ilvl="1" w:tplc="C6CAB5BC" w:tentative="1">
      <w:start w:val="1"/>
      <w:numFmt w:val="bullet"/>
      <w:lvlText w:val="•"/>
      <w:lvlJc w:val="left"/>
      <w:pPr>
        <w:tabs>
          <w:tab w:val="num" w:pos="1440"/>
        </w:tabs>
        <w:ind w:left="1440" w:hanging="360"/>
      </w:pPr>
      <w:rPr>
        <w:rFonts w:ascii="SimSun" w:hAnsi="SimSun" w:hint="default"/>
      </w:rPr>
    </w:lvl>
    <w:lvl w:ilvl="2" w:tplc="7A323BA8" w:tentative="1">
      <w:start w:val="1"/>
      <w:numFmt w:val="bullet"/>
      <w:lvlText w:val="•"/>
      <w:lvlJc w:val="left"/>
      <w:pPr>
        <w:tabs>
          <w:tab w:val="num" w:pos="2160"/>
        </w:tabs>
        <w:ind w:left="2160" w:hanging="360"/>
      </w:pPr>
      <w:rPr>
        <w:rFonts w:ascii="SimSun" w:hAnsi="SimSun" w:hint="default"/>
      </w:rPr>
    </w:lvl>
    <w:lvl w:ilvl="3" w:tplc="1D386DFE" w:tentative="1">
      <w:start w:val="1"/>
      <w:numFmt w:val="bullet"/>
      <w:lvlText w:val="•"/>
      <w:lvlJc w:val="left"/>
      <w:pPr>
        <w:tabs>
          <w:tab w:val="num" w:pos="2880"/>
        </w:tabs>
        <w:ind w:left="2880" w:hanging="360"/>
      </w:pPr>
      <w:rPr>
        <w:rFonts w:ascii="SimSun" w:hAnsi="SimSun" w:hint="default"/>
      </w:rPr>
    </w:lvl>
    <w:lvl w:ilvl="4" w:tplc="0742CCD6" w:tentative="1">
      <w:start w:val="1"/>
      <w:numFmt w:val="bullet"/>
      <w:lvlText w:val="•"/>
      <w:lvlJc w:val="left"/>
      <w:pPr>
        <w:tabs>
          <w:tab w:val="num" w:pos="3600"/>
        </w:tabs>
        <w:ind w:left="3600" w:hanging="360"/>
      </w:pPr>
      <w:rPr>
        <w:rFonts w:ascii="SimSun" w:hAnsi="SimSun" w:hint="default"/>
      </w:rPr>
    </w:lvl>
    <w:lvl w:ilvl="5" w:tplc="CE44B9BE" w:tentative="1">
      <w:start w:val="1"/>
      <w:numFmt w:val="bullet"/>
      <w:lvlText w:val="•"/>
      <w:lvlJc w:val="left"/>
      <w:pPr>
        <w:tabs>
          <w:tab w:val="num" w:pos="4320"/>
        </w:tabs>
        <w:ind w:left="4320" w:hanging="360"/>
      </w:pPr>
      <w:rPr>
        <w:rFonts w:ascii="SimSun" w:hAnsi="SimSun" w:hint="default"/>
      </w:rPr>
    </w:lvl>
    <w:lvl w:ilvl="6" w:tplc="2AA2F18C" w:tentative="1">
      <w:start w:val="1"/>
      <w:numFmt w:val="bullet"/>
      <w:lvlText w:val="•"/>
      <w:lvlJc w:val="left"/>
      <w:pPr>
        <w:tabs>
          <w:tab w:val="num" w:pos="5040"/>
        </w:tabs>
        <w:ind w:left="5040" w:hanging="360"/>
      </w:pPr>
      <w:rPr>
        <w:rFonts w:ascii="SimSun" w:hAnsi="SimSun" w:hint="default"/>
      </w:rPr>
    </w:lvl>
    <w:lvl w:ilvl="7" w:tplc="43987F5C" w:tentative="1">
      <w:start w:val="1"/>
      <w:numFmt w:val="bullet"/>
      <w:lvlText w:val="•"/>
      <w:lvlJc w:val="left"/>
      <w:pPr>
        <w:tabs>
          <w:tab w:val="num" w:pos="5760"/>
        </w:tabs>
        <w:ind w:left="5760" w:hanging="360"/>
      </w:pPr>
      <w:rPr>
        <w:rFonts w:ascii="SimSun" w:hAnsi="SimSun" w:hint="default"/>
      </w:rPr>
    </w:lvl>
    <w:lvl w:ilvl="8" w:tplc="521C819A" w:tentative="1">
      <w:start w:val="1"/>
      <w:numFmt w:val="bullet"/>
      <w:lvlText w:val="•"/>
      <w:lvlJc w:val="left"/>
      <w:pPr>
        <w:tabs>
          <w:tab w:val="num" w:pos="6480"/>
        </w:tabs>
        <w:ind w:left="6480" w:hanging="360"/>
      </w:pPr>
      <w:rPr>
        <w:rFonts w:ascii="SimSun" w:hAnsi="SimSun" w:hint="default"/>
      </w:rPr>
    </w:lvl>
  </w:abstractNum>
  <w:abstractNum w:abstractNumId="13" w15:restartNumberingAfterBreak="0">
    <w:nsid w:val="73640C19"/>
    <w:multiLevelType w:val="hybridMultilevel"/>
    <w:tmpl w:val="E53A918A"/>
    <w:lvl w:ilvl="0" w:tplc="A1109258">
      <w:start w:val="1"/>
      <w:numFmt w:val="decimal"/>
      <w:lvlText w:val="(%1)"/>
      <w:lvlJc w:val="left"/>
      <w:pPr>
        <w:ind w:left="600" w:hanging="48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4" w15:restartNumberingAfterBreak="0">
    <w:nsid w:val="7AD81644"/>
    <w:multiLevelType w:val="multilevel"/>
    <w:tmpl w:val="D93A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3"/>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2"/>
  </w:num>
  <w:num w:numId="9">
    <w:abstractNumId w:val="7"/>
  </w:num>
  <w:num w:numId="10">
    <w:abstractNumId w:val="11"/>
  </w:num>
  <w:num w:numId="11">
    <w:abstractNumId w:val="1"/>
  </w:num>
  <w:num w:numId="12">
    <w:abstractNumId w:val="12"/>
  </w:num>
  <w:num w:numId="13">
    <w:abstractNumId w:val="6"/>
  </w:num>
  <w:num w:numId="14">
    <w:abstractNumId w:val="13"/>
  </w:num>
  <w:num w:numId="15">
    <w:abstractNumId w:val="8"/>
  </w:num>
  <w:num w:numId="16">
    <w:abstractNumId w:val="9"/>
  </w:num>
  <w:num w:numId="1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hnaz Arvaneh">
    <w15:presenceInfo w15:providerId="Windows Live" w15:userId="9a015abdffc9d1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95D"/>
    <w:rsid w:val="00013CBF"/>
    <w:rsid w:val="00020714"/>
    <w:rsid w:val="000255D7"/>
    <w:rsid w:val="00035C88"/>
    <w:rsid w:val="000401BA"/>
    <w:rsid w:val="00086E5E"/>
    <w:rsid w:val="000A7E9F"/>
    <w:rsid w:val="000C0434"/>
    <w:rsid w:val="000C5883"/>
    <w:rsid w:val="000C7A4A"/>
    <w:rsid w:val="000D0D3A"/>
    <w:rsid w:val="000D18F9"/>
    <w:rsid w:val="000E46AA"/>
    <w:rsid w:val="0011133D"/>
    <w:rsid w:val="001177AC"/>
    <w:rsid w:val="00140EEE"/>
    <w:rsid w:val="001540B5"/>
    <w:rsid w:val="00155408"/>
    <w:rsid w:val="00155CA1"/>
    <w:rsid w:val="00162F5B"/>
    <w:rsid w:val="00165927"/>
    <w:rsid w:val="001A7801"/>
    <w:rsid w:val="001C3B4E"/>
    <w:rsid w:val="001D45F4"/>
    <w:rsid w:val="001F6A6E"/>
    <w:rsid w:val="00214FE7"/>
    <w:rsid w:val="00223508"/>
    <w:rsid w:val="00244175"/>
    <w:rsid w:val="002653A6"/>
    <w:rsid w:val="00277241"/>
    <w:rsid w:val="00292845"/>
    <w:rsid w:val="002A069D"/>
    <w:rsid w:val="002A0D32"/>
    <w:rsid w:val="002A7591"/>
    <w:rsid w:val="002B3201"/>
    <w:rsid w:val="002C38BA"/>
    <w:rsid w:val="002E32CF"/>
    <w:rsid w:val="00361829"/>
    <w:rsid w:val="00385DC8"/>
    <w:rsid w:val="00386FC1"/>
    <w:rsid w:val="003A3C2A"/>
    <w:rsid w:val="003B6674"/>
    <w:rsid w:val="003C13AF"/>
    <w:rsid w:val="003C44E4"/>
    <w:rsid w:val="003F6135"/>
    <w:rsid w:val="00423292"/>
    <w:rsid w:val="00442918"/>
    <w:rsid w:val="004551CC"/>
    <w:rsid w:val="00463255"/>
    <w:rsid w:val="004A162E"/>
    <w:rsid w:val="004B47D3"/>
    <w:rsid w:val="004B789F"/>
    <w:rsid w:val="004B7AE7"/>
    <w:rsid w:val="004E0AF0"/>
    <w:rsid w:val="004E2F8D"/>
    <w:rsid w:val="004F0742"/>
    <w:rsid w:val="005049D8"/>
    <w:rsid w:val="00510239"/>
    <w:rsid w:val="005271A5"/>
    <w:rsid w:val="0057691F"/>
    <w:rsid w:val="0059248B"/>
    <w:rsid w:val="005B088A"/>
    <w:rsid w:val="005B777B"/>
    <w:rsid w:val="005D1BFF"/>
    <w:rsid w:val="00641034"/>
    <w:rsid w:val="006534F0"/>
    <w:rsid w:val="00670284"/>
    <w:rsid w:val="006C6C86"/>
    <w:rsid w:val="00702811"/>
    <w:rsid w:val="00710E45"/>
    <w:rsid w:val="00712295"/>
    <w:rsid w:val="00726E90"/>
    <w:rsid w:val="0076172C"/>
    <w:rsid w:val="007720E7"/>
    <w:rsid w:val="00796105"/>
    <w:rsid w:val="007A3968"/>
    <w:rsid w:val="007A5177"/>
    <w:rsid w:val="007C1817"/>
    <w:rsid w:val="007D0BE1"/>
    <w:rsid w:val="007D480F"/>
    <w:rsid w:val="007E45D3"/>
    <w:rsid w:val="008031E0"/>
    <w:rsid w:val="008106BE"/>
    <w:rsid w:val="00812470"/>
    <w:rsid w:val="008215AD"/>
    <w:rsid w:val="00825275"/>
    <w:rsid w:val="00825672"/>
    <w:rsid w:val="00835247"/>
    <w:rsid w:val="00847CEC"/>
    <w:rsid w:val="00857455"/>
    <w:rsid w:val="00874A3D"/>
    <w:rsid w:val="00876644"/>
    <w:rsid w:val="00881956"/>
    <w:rsid w:val="00882B3D"/>
    <w:rsid w:val="00893AE5"/>
    <w:rsid w:val="008B4B8C"/>
    <w:rsid w:val="00923DEB"/>
    <w:rsid w:val="00925BC6"/>
    <w:rsid w:val="009328C9"/>
    <w:rsid w:val="00943570"/>
    <w:rsid w:val="00951464"/>
    <w:rsid w:val="00974FBE"/>
    <w:rsid w:val="00983870"/>
    <w:rsid w:val="00991B44"/>
    <w:rsid w:val="009A0DB5"/>
    <w:rsid w:val="009D580E"/>
    <w:rsid w:val="009F66AB"/>
    <w:rsid w:val="00A0404D"/>
    <w:rsid w:val="00A10461"/>
    <w:rsid w:val="00A25A87"/>
    <w:rsid w:val="00A438C1"/>
    <w:rsid w:val="00A5365E"/>
    <w:rsid w:val="00A65083"/>
    <w:rsid w:val="00A744DF"/>
    <w:rsid w:val="00A8795D"/>
    <w:rsid w:val="00A901FB"/>
    <w:rsid w:val="00A971DC"/>
    <w:rsid w:val="00AB25BB"/>
    <w:rsid w:val="00AB5B3E"/>
    <w:rsid w:val="00AE3DB5"/>
    <w:rsid w:val="00AE66A1"/>
    <w:rsid w:val="00AF205B"/>
    <w:rsid w:val="00AF579D"/>
    <w:rsid w:val="00B30713"/>
    <w:rsid w:val="00B45666"/>
    <w:rsid w:val="00B46347"/>
    <w:rsid w:val="00B50972"/>
    <w:rsid w:val="00B51515"/>
    <w:rsid w:val="00B523F5"/>
    <w:rsid w:val="00B54774"/>
    <w:rsid w:val="00B55C43"/>
    <w:rsid w:val="00B63BEA"/>
    <w:rsid w:val="00B767B7"/>
    <w:rsid w:val="00B77EA7"/>
    <w:rsid w:val="00B90D03"/>
    <w:rsid w:val="00B90E78"/>
    <w:rsid w:val="00B96680"/>
    <w:rsid w:val="00BB393B"/>
    <w:rsid w:val="00BC1565"/>
    <w:rsid w:val="00BC42F1"/>
    <w:rsid w:val="00BC79EF"/>
    <w:rsid w:val="00BE3003"/>
    <w:rsid w:val="00BF4D62"/>
    <w:rsid w:val="00C04549"/>
    <w:rsid w:val="00C30C52"/>
    <w:rsid w:val="00C32A10"/>
    <w:rsid w:val="00C45C84"/>
    <w:rsid w:val="00C57CAB"/>
    <w:rsid w:val="00C670CC"/>
    <w:rsid w:val="00C7338B"/>
    <w:rsid w:val="00C74C91"/>
    <w:rsid w:val="00C8299D"/>
    <w:rsid w:val="00CB7C6E"/>
    <w:rsid w:val="00CF38D4"/>
    <w:rsid w:val="00D018FF"/>
    <w:rsid w:val="00D10010"/>
    <w:rsid w:val="00D22A16"/>
    <w:rsid w:val="00D374FE"/>
    <w:rsid w:val="00D776D8"/>
    <w:rsid w:val="00DA07C3"/>
    <w:rsid w:val="00DA583E"/>
    <w:rsid w:val="00DD10B5"/>
    <w:rsid w:val="00DE11DA"/>
    <w:rsid w:val="00E16556"/>
    <w:rsid w:val="00E2342A"/>
    <w:rsid w:val="00E33ED9"/>
    <w:rsid w:val="00E46AD6"/>
    <w:rsid w:val="00E56316"/>
    <w:rsid w:val="00E73881"/>
    <w:rsid w:val="00E870F4"/>
    <w:rsid w:val="00E87E54"/>
    <w:rsid w:val="00E95590"/>
    <w:rsid w:val="00EA1271"/>
    <w:rsid w:val="00EB12E1"/>
    <w:rsid w:val="00EB7416"/>
    <w:rsid w:val="00EB744C"/>
    <w:rsid w:val="00EC6AC8"/>
    <w:rsid w:val="00ED7007"/>
    <w:rsid w:val="00F31AD2"/>
    <w:rsid w:val="00F51450"/>
    <w:rsid w:val="00F56BAB"/>
    <w:rsid w:val="00F57668"/>
    <w:rsid w:val="00F7310A"/>
    <w:rsid w:val="00F74225"/>
    <w:rsid w:val="00F8602E"/>
    <w:rsid w:val="00FF264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7B2FC9"/>
  <w15:docId w15:val="{5F76A2B3-9097-D942-87BD-B2198A5B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0B5"/>
    <w:rPr>
      <w:rFonts w:ascii="SimSun" w:eastAsia="SimSun" w:hAnsi="SimSun" w:cs="SimSun"/>
      <w:sz w:val="24"/>
      <w:szCs w:val="24"/>
      <w:lang w:val="en-US" w:eastAsia="zh-CN"/>
    </w:rPr>
  </w:style>
  <w:style w:type="paragraph" w:styleId="Heading1">
    <w:name w:val="heading 1"/>
    <w:basedOn w:val="Normal"/>
    <w:next w:val="Normal"/>
    <w:qFormat/>
    <w:rsid w:val="00AE66A1"/>
    <w:pPr>
      <w:pageBreakBefore/>
      <w:numPr>
        <w:numId w:val="1"/>
      </w:numPr>
      <w:spacing w:before="960"/>
      <w:outlineLvl w:val="0"/>
    </w:pPr>
    <w:rPr>
      <w:b/>
      <w:sz w:val="28"/>
    </w:rPr>
  </w:style>
  <w:style w:type="paragraph" w:styleId="Heading2">
    <w:name w:val="heading 2"/>
    <w:basedOn w:val="Normal"/>
    <w:next w:val="Normal"/>
    <w:qFormat/>
    <w:rsid w:val="00AE66A1"/>
    <w:pPr>
      <w:numPr>
        <w:ilvl w:val="1"/>
        <w:numId w:val="1"/>
      </w:numPr>
      <w:tabs>
        <w:tab w:val="left" w:pos="567"/>
      </w:tabs>
      <w:spacing w:after="60"/>
      <w:outlineLvl w:val="1"/>
    </w:pPr>
  </w:style>
  <w:style w:type="paragraph" w:styleId="Heading3">
    <w:name w:val="heading 3"/>
    <w:basedOn w:val="Heading2"/>
    <w:next w:val="Normal"/>
    <w:qFormat/>
    <w:rsid w:val="00AE66A1"/>
    <w:pPr>
      <w:numPr>
        <w:ilvl w:val="2"/>
      </w:numPr>
      <w:tabs>
        <w:tab w:val="clear" w:pos="567"/>
      </w:tabs>
      <w:outlineLvl w:val="2"/>
    </w:pPr>
  </w:style>
  <w:style w:type="paragraph" w:styleId="Heading4">
    <w:name w:val="heading 4"/>
    <w:basedOn w:val="Heading3"/>
    <w:next w:val="Normal"/>
    <w:qFormat/>
    <w:rsid w:val="00AE66A1"/>
    <w:pPr>
      <w:numPr>
        <w:ilvl w:val="3"/>
      </w:numPr>
      <w:tabs>
        <w:tab w:val="left" w:pos="907"/>
      </w:tabs>
      <w:outlineLvl w:val="3"/>
    </w:pPr>
  </w:style>
  <w:style w:type="paragraph" w:styleId="Heading5">
    <w:name w:val="heading 5"/>
    <w:basedOn w:val="Heading4"/>
    <w:next w:val="Normal"/>
    <w:qFormat/>
    <w:rsid w:val="00AE66A1"/>
    <w:pPr>
      <w:numPr>
        <w:ilvl w:val="0"/>
        <w:numId w:val="0"/>
      </w:numPr>
      <w:tabs>
        <w:tab w:val="clear" w:pos="907"/>
        <w:tab w:val="num" w:pos="1080"/>
      </w:tabs>
      <w:outlineLvl w:val="4"/>
    </w:pPr>
  </w:style>
  <w:style w:type="paragraph" w:styleId="Heading6">
    <w:name w:val="heading 6"/>
    <w:basedOn w:val="Heading5"/>
    <w:next w:val="Normal"/>
    <w:qFormat/>
    <w:rsid w:val="00AE66A1"/>
    <w:pPr>
      <w:numPr>
        <w:ilvl w:val="5"/>
      </w:numPr>
      <w:tabs>
        <w:tab w:val="num" w:pos="1080"/>
        <w:tab w:val="left" w:pos="1247"/>
      </w:tabs>
      <w:outlineLvl w:val="5"/>
    </w:pPr>
  </w:style>
  <w:style w:type="paragraph" w:styleId="Heading7">
    <w:name w:val="heading 7"/>
    <w:basedOn w:val="Heading6"/>
    <w:next w:val="Normal"/>
    <w:qFormat/>
    <w:rsid w:val="00AE66A1"/>
    <w:pPr>
      <w:numPr>
        <w:ilvl w:val="6"/>
      </w:numPr>
      <w:tabs>
        <w:tab w:val="clear" w:pos="1247"/>
        <w:tab w:val="num" w:pos="1080"/>
      </w:tabs>
      <w:outlineLvl w:val="6"/>
    </w:pPr>
  </w:style>
  <w:style w:type="paragraph" w:styleId="Heading8">
    <w:name w:val="heading 8"/>
    <w:basedOn w:val="Heading7"/>
    <w:next w:val="Normal"/>
    <w:qFormat/>
    <w:rsid w:val="00AE66A1"/>
    <w:pPr>
      <w:numPr>
        <w:ilvl w:val="7"/>
      </w:numPr>
      <w:tabs>
        <w:tab w:val="num" w:pos="1080"/>
        <w:tab w:val="left" w:pos="1588"/>
      </w:tabs>
      <w:outlineLvl w:val="7"/>
    </w:pPr>
  </w:style>
  <w:style w:type="paragraph" w:styleId="Heading9">
    <w:name w:val="heading 9"/>
    <w:basedOn w:val="Heading8"/>
    <w:next w:val="Normal"/>
    <w:qFormat/>
    <w:rsid w:val="00AE66A1"/>
    <w:pPr>
      <w:numPr>
        <w:ilvl w:val="8"/>
      </w:numPr>
      <w:tabs>
        <w:tab w:val="clear" w:pos="1588"/>
        <w:tab w:val="num" w:pos="1080"/>
        <w:tab w:val="left" w:pos="1758"/>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TOC4"/>
    <w:uiPriority w:val="39"/>
    <w:rsid w:val="00AE66A1"/>
    <w:pPr>
      <w:ind w:left="480"/>
    </w:pPr>
  </w:style>
  <w:style w:type="paragraph" w:styleId="TOC4">
    <w:name w:val="toc 4"/>
    <w:basedOn w:val="Normal"/>
    <w:next w:val="TOC5"/>
    <w:semiHidden/>
    <w:rsid w:val="00AE66A1"/>
    <w:pPr>
      <w:ind w:left="720"/>
    </w:pPr>
    <w:rPr>
      <w:sz w:val="18"/>
    </w:rPr>
  </w:style>
  <w:style w:type="paragraph" w:styleId="TOC5">
    <w:name w:val="toc 5"/>
    <w:basedOn w:val="Normal"/>
    <w:next w:val="TOC6"/>
    <w:semiHidden/>
    <w:rsid w:val="00AE66A1"/>
    <w:pPr>
      <w:ind w:left="960"/>
    </w:pPr>
    <w:rPr>
      <w:sz w:val="18"/>
    </w:rPr>
  </w:style>
  <w:style w:type="paragraph" w:styleId="TOC6">
    <w:name w:val="toc 6"/>
    <w:basedOn w:val="Normal"/>
    <w:next w:val="TOC7"/>
    <w:semiHidden/>
    <w:rsid w:val="00AE66A1"/>
    <w:pPr>
      <w:ind w:left="1200"/>
    </w:pPr>
    <w:rPr>
      <w:sz w:val="18"/>
    </w:rPr>
  </w:style>
  <w:style w:type="paragraph" w:styleId="TOC7">
    <w:name w:val="toc 7"/>
    <w:basedOn w:val="Normal"/>
    <w:next w:val="TOC8"/>
    <w:semiHidden/>
    <w:rsid w:val="00AE66A1"/>
    <w:pPr>
      <w:ind w:left="1440"/>
    </w:pPr>
    <w:rPr>
      <w:sz w:val="18"/>
    </w:rPr>
  </w:style>
  <w:style w:type="paragraph" w:styleId="TOC8">
    <w:name w:val="toc 8"/>
    <w:basedOn w:val="Normal"/>
    <w:next w:val="TOC9"/>
    <w:semiHidden/>
    <w:rsid w:val="00AE66A1"/>
    <w:pPr>
      <w:ind w:left="1680"/>
    </w:pPr>
    <w:rPr>
      <w:sz w:val="18"/>
    </w:rPr>
  </w:style>
  <w:style w:type="paragraph" w:styleId="TOC9">
    <w:name w:val="toc 9"/>
    <w:basedOn w:val="Normal"/>
    <w:next w:val="TOC1"/>
    <w:semiHidden/>
    <w:rsid w:val="00AE66A1"/>
    <w:pPr>
      <w:ind w:left="1920"/>
    </w:pPr>
    <w:rPr>
      <w:sz w:val="18"/>
    </w:rPr>
  </w:style>
  <w:style w:type="paragraph" w:styleId="TOC1">
    <w:name w:val="toc 1"/>
    <w:basedOn w:val="Normal"/>
    <w:next w:val="TOC2"/>
    <w:uiPriority w:val="39"/>
    <w:rsid w:val="00AE66A1"/>
    <w:pPr>
      <w:spacing w:before="120" w:after="120"/>
    </w:pPr>
    <w:rPr>
      <w:b/>
    </w:rPr>
  </w:style>
  <w:style w:type="paragraph" w:styleId="TOC2">
    <w:name w:val="toc 2"/>
    <w:basedOn w:val="Normal"/>
    <w:next w:val="TOC3"/>
    <w:uiPriority w:val="39"/>
    <w:rsid w:val="00AE66A1"/>
    <w:pPr>
      <w:ind w:left="240"/>
    </w:pPr>
  </w:style>
  <w:style w:type="paragraph" w:customStyle="1" w:styleId="NumberedList">
    <w:name w:val="Numbered List"/>
    <w:basedOn w:val="Normal"/>
    <w:rsid w:val="00AE66A1"/>
    <w:pPr>
      <w:numPr>
        <w:numId w:val="3"/>
      </w:numPr>
      <w:ind w:left="697" w:hanging="357"/>
    </w:pPr>
  </w:style>
  <w:style w:type="paragraph" w:customStyle="1" w:styleId="Level1Text">
    <w:name w:val="Level 1 Text"/>
    <w:basedOn w:val="Normal"/>
    <w:rsid w:val="00AE66A1"/>
    <w:pPr>
      <w:ind w:left="504"/>
      <w:jc w:val="both"/>
    </w:pPr>
  </w:style>
  <w:style w:type="paragraph" w:customStyle="1" w:styleId="Level2Text">
    <w:name w:val="Level 2 Text"/>
    <w:basedOn w:val="Normal"/>
    <w:rsid w:val="00AE66A1"/>
    <w:pPr>
      <w:ind w:left="1008"/>
      <w:jc w:val="both"/>
    </w:pPr>
  </w:style>
  <w:style w:type="paragraph" w:styleId="Title">
    <w:name w:val="Title"/>
    <w:basedOn w:val="Normal"/>
    <w:next w:val="Normal"/>
    <w:link w:val="TitleChar"/>
    <w:qFormat/>
    <w:rsid w:val="00AE66A1"/>
    <w:pPr>
      <w:framePr w:w="9360" w:h="1126" w:hRule="exact" w:hSpace="187" w:vSpace="187" w:wrap="notBeside" w:vAnchor="text" w:hAnchor="page" w:xAlign="center" w:y="1"/>
      <w:jc w:val="center"/>
    </w:pPr>
    <w:rPr>
      <w:kern w:val="28"/>
      <w:sz w:val="48"/>
    </w:rPr>
  </w:style>
  <w:style w:type="paragraph" w:styleId="Footer">
    <w:name w:val="footer"/>
    <w:basedOn w:val="Normal"/>
    <w:rsid w:val="00AE66A1"/>
    <w:pPr>
      <w:tabs>
        <w:tab w:val="center" w:pos="4320"/>
        <w:tab w:val="right" w:pos="8640"/>
      </w:tabs>
    </w:pPr>
  </w:style>
  <w:style w:type="paragraph" w:customStyle="1" w:styleId="AbstractHeading">
    <w:name w:val="Abstract (Heading)"/>
    <w:basedOn w:val="Heading1"/>
    <w:next w:val="Normal"/>
    <w:rsid w:val="00AE66A1"/>
    <w:pPr>
      <w:numPr>
        <w:numId w:val="0"/>
      </w:numPr>
      <w:outlineLvl w:val="9"/>
    </w:pPr>
    <w:rPr>
      <w:b w:val="0"/>
      <w:caps/>
      <w:sz w:val="32"/>
    </w:rPr>
  </w:style>
  <w:style w:type="paragraph" w:customStyle="1" w:styleId="ExecutiveSummaryHeading">
    <w:name w:val="Executive Summary (Heading)"/>
    <w:basedOn w:val="AbstractHeading"/>
    <w:next w:val="PrelimSubheading"/>
    <w:rsid w:val="00AE66A1"/>
  </w:style>
  <w:style w:type="paragraph" w:customStyle="1" w:styleId="PrelimSubheading">
    <w:name w:val="Prelim (Subheading)"/>
    <w:basedOn w:val="Normal"/>
    <w:next w:val="Normal"/>
    <w:rsid w:val="00AE66A1"/>
    <w:pPr>
      <w:ind w:left="360"/>
    </w:pPr>
    <w:rPr>
      <w:b/>
      <w:i/>
      <w:caps/>
    </w:rPr>
  </w:style>
  <w:style w:type="paragraph" w:customStyle="1" w:styleId="AcknowledgementsHeading">
    <w:name w:val="Acknowledgements (Heading)"/>
    <w:basedOn w:val="ExecutiveSummaryHeading"/>
    <w:rsid w:val="00AE66A1"/>
  </w:style>
  <w:style w:type="paragraph" w:customStyle="1" w:styleId="TableofContentsHeading">
    <w:name w:val="Table of Contents (Heading)"/>
    <w:basedOn w:val="ExecutiveSummaryHeading"/>
    <w:next w:val="TOC1"/>
    <w:rsid w:val="00AE66A1"/>
    <w:pPr>
      <w:jc w:val="center"/>
    </w:pPr>
  </w:style>
  <w:style w:type="character" w:styleId="PageNumber">
    <w:name w:val="page number"/>
    <w:basedOn w:val="DefaultParagraphFont"/>
    <w:rsid w:val="00AE66A1"/>
  </w:style>
  <w:style w:type="paragraph" w:customStyle="1" w:styleId="TitlePage">
    <w:name w:val="Title Page"/>
    <w:basedOn w:val="Normal"/>
    <w:rsid w:val="00AE66A1"/>
    <w:pPr>
      <w:framePr w:w="9072" w:hSpace="187" w:vSpace="187" w:wrap="notBeside" w:vAnchor="text" w:hAnchor="page" w:x="1809" w:y="2146"/>
      <w:spacing w:after="320"/>
      <w:jc w:val="center"/>
    </w:pPr>
    <w:rPr>
      <w:sz w:val="22"/>
    </w:rPr>
  </w:style>
  <w:style w:type="paragraph" w:styleId="Header">
    <w:name w:val="header"/>
    <w:basedOn w:val="Normal"/>
    <w:rsid w:val="00AE66A1"/>
    <w:pPr>
      <w:tabs>
        <w:tab w:val="center" w:pos="4153"/>
        <w:tab w:val="right" w:pos="8306"/>
      </w:tabs>
    </w:pPr>
  </w:style>
  <w:style w:type="character" w:styleId="Hyperlink">
    <w:name w:val="Hyperlink"/>
    <w:basedOn w:val="DefaultParagraphFont"/>
    <w:rsid w:val="00AE66A1"/>
    <w:rPr>
      <w:color w:val="0000FF"/>
      <w:u w:val="single"/>
    </w:rPr>
  </w:style>
  <w:style w:type="paragraph" w:customStyle="1" w:styleId="BibliographyHeading">
    <w:name w:val="Bibliography (Heading)"/>
    <w:basedOn w:val="AbstractHeading"/>
    <w:next w:val="Normal"/>
    <w:rsid w:val="00AE66A1"/>
  </w:style>
  <w:style w:type="paragraph" w:styleId="DocumentMap">
    <w:name w:val="Document Map"/>
    <w:basedOn w:val="Normal"/>
    <w:semiHidden/>
    <w:rsid w:val="00AE66A1"/>
    <w:pPr>
      <w:shd w:val="clear" w:color="auto" w:fill="000080"/>
    </w:pPr>
    <w:rPr>
      <w:rFonts w:ascii="Tahoma" w:hAnsi="Tahoma"/>
    </w:rPr>
  </w:style>
  <w:style w:type="paragraph" w:styleId="NormalWeb">
    <w:name w:val="Normal (Web)"/>
    <w:basedOn w:val="Normal"/>
    <w:uiPriority w:val="99"/>
    <w:unhideWhenUsed/>
    <w:rsid w:val="004A162E"/>
    <w:pPr>
      <w:spacing w:before="100" w:beforeAutospacing="1" w:after="100" w:afterAutospacing="1"/>
    </w:pPr>
  </w:style>
  <w:style w:type="character" w:customStyle="1" w:styleId="y2iqfc">
    <w:name w:val="y2iqfc"/>
    <w:basedOn w:val="DefaultParagraphFont"/>
    <w:rsid w:val="00E2342A"/>
  </w:style>
  <w:style w:type="paragraph" w:styleId="ListParagraph">
    <w:name w:val="List Paragraph"/>
    <w:basedOn w:val="Normal"/>
    <w:uiPriority w:val="34"/>
    <w:qFormat/>
    <w:rsid w:val="00E2342A"/>
    <w:pPr>
      <w:widowControl w:val="0"/>
      <w:ind w:left="720"/>
      <w:contextualSpacing/>
      <w:jc w:val="both"/>
    </w:pPr>
    <w:rPr>
      <w:rFonts w:asciiTheme="minorHAnsi" w:hAnsiTheme="minorHAnsi" w:cstheme="minorBidi"/>
      <w:kern w:val="2"/>
    </w:rPr>
  </w:style>
  <w:style w:type="character" w:customStyle="1" w:styleId="TitleChar">
    <w:name w:val="Title Char"/>
    <w:basedOn w:val="DefaultParagraphFont"/>
    <w:link w:val="Title"/>
    <w:rsid w:val="004B47D3"/>
    <w:rPr>
      <w:kern w:val="28"/>
      <w:sz w:val="48"/>
      <w:lang w:val="en-US" w:eastAsia="en-US"/>
    </w:rPr>
  </w:style>
  <w:style w:type="character" w:styleId="FollowedHyperlink">
    <w:name w:val="FollowedHyperlink"/>
    <w:basedOn w:val="DefaultParagraphFont"/>
    <w:semiHidden/>
    <w:unhideWhenUsed/>
    <w:rsid w:val="000E46AA"/>
    <w:rPr>
      <w:color w:val="800080" w:themeColor="followedHyperlink"/>
      <w:u w:val="single"/>
    </w:rPr>
  </w:style>
  <w:style w:type="character" w:customStyle="1" w:styleId="reference-accessdate">
    <w:name w:val="reference-accessdate"/>
    <w:basedOn w:val="DefaultParagraphFont"/>
    <w:rsid w:val="00A744DF"/>
  </w:style>
  <w:style w:type="character" w:customStyle="1" w:styleId="nowrap">
    <w:name w:val="nowrap"/>
    <w:basedOn w:val="DefaultParagraphFont"/>
    <w:rsid w:val="00A744DF"/>
  </w:style>
  <w:style w:type="character" w:customStyle="1" w:styleId="authors-info">
    <w:name w:val="authors-info"/>
    <w:basedOn w:val="DefaultParagraphFont"/>
    <w:rsid w:val="00DA07C3"/>
  </w:style>
  <w:style w:type="character" w:customStyle="1" w:styleId="blue-tooltip">
    <w:name w:val="blue-tooltip"/>
    <w:basedOn w:val="DefaultParagraphFont"/>
    <w:rsid w:val="00DA07C3"/>
  </w:style>
  <w:style w:type="table" w:styleId="TableGrid">
    <w:name w:val="Table Grid"/>
    <w:basedOn w:val="TableNormal"/>
    <w:rsid w:val="00B547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5477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5477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710E45"/>
    <w:rPr>
      <w:color w:val="808080"/>
    </w:rPr>
  </w:style>
  <w:style w:type="paragraph" w:styleId="HTMLPreformatted">
    <w:name w:val="HTML Preformatted"/>
    <w:basedOn w:val="Normal"/>
    <w:link w:val="HTMLPreformattedChar"/>
    <w:uiPriority w:val="99"/>
    <w:semiHidden/>
    <w:unhideWhenUsed/>
    <w:rsid w:val="0080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PreformattedChar">
    <w:name w:val="HTML Preformatted Char"/>
    <w:basedOn w:val="DefaultParagraphFont"/>
    <w:link w:val="HTMLPreformatted"/>
    <w:uiPriority w:val="99"/>
    <w:semiHidden/>
    <w:rsid w:val="008031E0"/>
    <w:rPr>
      <w:rFonts w:ascii="SimSun" w:eastAsia="SimSun" w:hAnsi="SimSun" w:cs="SimSun"/>
      <w:sz w:val="24"/>
      <w:szCs w:val="24"/>
      <w:lang w:val="en-US" w:eastAsia="zh-CN"/>
    </w:rPr>
  </w:style>
  <w:style w:type="paragraph" w:customStyle="1" w:styleId="c-article-author-listitem">
    <w:name w:val="c-article-author-list__item"/>
    <w:basedOn w:val="Normal"/>
    <w:rsid w:val="00B46347"/>
    <w:pPr>
      <w:spacing w:before="100" w:beforeAutospacing="1" w:after="100" w:afterAutospacing="1"/>
    </w:pPr>
  </w:style>
  <w:style w:type="paragraph" w:styleId="BalloonText">
    <w:name w:val="Balloon Text"/>
    <w:basedOn w:val="Normal"/>
    <w:link w:val="BalloonTextChar"/>
    <w:rsid w:val="0076172C"/>
    <w:rPr>
      <w:rFonts w:ascii="Segoe UI" w:hAnsi="Segoe UI" w:cs="Segoe UI"/>
      <w:sz w:val="18"/>
      <w:szCs w:val="18"/>
    </w:rPr>
  </w:style>
  <w:style w:type="character" w:customStyle="1" w:styleId="BalloonTextChar">
    <w:name w:val="Balloon Text Char"/>
    <w:basedOn w:val="DefaultParagraphFont"/>
    <w:link w:val="BalloonText"/>
    <w:rsid w:val="0076172C"/>
    <w:rPr>
      <w:rFonts w:ascii="Segoe UI" w:eastAsia="SimSun" w:hAnsi="Segoe UI" w:cs="Segoe U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96542">
      <w:bodyDiv w:val="1"/>
      <w:marLeft w:val="0"/>
      <w:marRight w:val="0"/>
      <w:marTop w:val="0"/>
      <w:marBottom w:val="0"/>
      <w:divBdr>
        <w:top w:val="none" w:sz="0" w:space="0" w:color="auto"/>
        <w:left w:val="none" w:sz="0" w:space="0" w:color="auto"/>
        <w:bottom w:val="none" w:sz="0" w:space="0" w:color="auto"/>
        <w:right w:val="none" w:sz="0" w:space="0" w:color="auto"/>
      </w:divBdr>
    </w:div>
    <w:div w:id="44834046">
      <w:bodyDiv w:val="1"/>
      <w:marLeft w:val="0"/>
      <w:marRight w:val="0"/>
      <w:marTop w:val="0"/>
      <w:marBottom w:val="0"/>
      <w:divBdr>
        <w:top w:val="none" w:sz="0" w:space="0" w:color="auto"/>
        <w:left w:val="none" w:sz="0" w:space="0" w:color="auto"/>
        <w:bottom w:val="none" w:sz="0" w:space="0" w:color="auto"/>
        <w:right w:val="none" w:sz="0" w:space="0" w:color="auto"/>
      </w:divBdr>
      <w:divsChild>
        <w:div w:id="606501726">
          <w:marLeft w:val="0"/>
          <w:marRight w:val="0"/>
          <w:marTop w:val="0"/>
          <w:marBottom w:val="0"/>
          <w:divBdr>
            <w:top w:val="none" w:sz="0" w:space="0" w:color="auto"/>
            <w:left w:val="none" w:sz="0" w:space="0" w:color="auto"/>
            <w:bottom w:val="none" w:sz="0" w:space="0" w:color="auto"/>
            <w:right w:val="none" w:sz="0" w:space="0" w:color="auto"/>
          </w:divBdr>
          <w:divsChild>
            <w:div w:id="739442735">
              <w:marLeft w:val="0"/>
              <w:marRight w:val="0"/>
              <w:marTop w:val="0"/>
              <w:marBottom w:val="0"/>
              <w:divBdr>
                <w:top w:val="none" w:sz="0" w:space="0" w:color="auto"/>
                <w:left w:val="none" w:sz="0" w:space="0" w:color="auto"/>
                <w:bottom w:val="none" w:sz="0" w:space="0" w:color="auto"/>
                <w:right w:val="none" w:sz="0" w:space="0" w:color="auto"/>
              </w:divBdr>
              <w:divsChild>
                <w:div w:id="16192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4428">
      <w:bodyDiv w:val="1"/>
      <w:marLeft w:val="0"/>
      <w:marRight w:val="0"/>
      <w:marTop w:val="0"/>
      <w:marBottom w:val="0"/>
      <w:divBdr>
        <w:top w:val="none" w:sz="0" w:space="0" w:color="auto"/>
        <w:left w:val="none" w:sz="0" w:space="0" w:color="auto"/>
        <w:bottom w:val="none" w:sz="0" w:space="0" w:color="auto"/>
        <w:right w:val="none" w:sz="0" w:space="0" w:color="auto"/>
      </w:divBdr>
    </w:div>
    <w:div w:id="65690487">
      <w:bodyDiv w:val="1"/>
      <w:marLeft w:val="0"/>
      <w:marRight w:val="0"/>
      <w:marTop w:val="0"/>
      <w:marBottom w:val="0"/>
      <w:divBdr>
        <w:top w:val="none" w:sz="0" w:space="0" w:color="auto"/>
        <w:left w:val="none" w:sz="0" w:space="0" w:color="auto"/>
        <w:bottom w:val="none" w:sz="0" w:space="0" w:color="auto"/>
        <w:right w:val="none" w:sz="0" w:space="0" w:color="auto"/>
      </w:divBdr>
      <w:divsChild>
        <w:div w:id="13268770">
          <w:marLeft w:val="0"/>
          <w:marRight w:val="0"/>
          <w:marTop w:val="0"/>
          <w:marBottom w:val="0"/>
          <w:divBdr>
            <w:top w:val="none" w:sz="0" w:space="0" w:color="auto"/>
            <w:left w:val="none" w:sz="0" w:space="0" w:color="auto"/>
            <w:bottom w:val="none" w:sz="0" w:space="0" w:color="auto"/>
            <w:right w:val="none" w:sz="0" w:space="0" w:color="auto"/>
          </w:divBdr>
          <w:divsChild>
            <w:div w:id="1031105634">
              <w:marLeft w:val="0"/>
              <w:marRight w:val="0"/>
              <w:marTop w:val="0"/>
              <w:marBottom w:val="0"/>
              <w:divBdr>
                <w:top w:val="none" w:sz="0" w:space="0" w:color="auto"/>
                <w:left w:val="none" w:sz="0" w:space="0" w:color="auto"/>
                <w:bottom w:val="none" w:sz="0" w:space="0" w:color="auto"/>
                <w:right w:val="none" w:sz="0" w:space="0" w:color="auto"/>
              </w:divBdr>
              <w:divsChild>
                <w:div w:id="7755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09633">
      <w:bodyDiv w:val="1"/>
      <w:marLeft w:val="0"/>
      <w:marRight w:val="0"/>
      <w:marTop w:val="0"/>
      <w:marBottom w:val="0"/>
      <w:divBdr>
        <w:top w:val="none" w:sz="0" w:space="0" w:color="auto"/>
        <w:left w:val="none" w:sz="0" w:space="0" w:color="auto"/>
        <w:bottom w:val="none" w:sz="0" w:space="0" w:color="auto"/>
        <w:right w:val="none" w:sz="0" w:space="0" w:color="auto"/>
      </w:divBdr>
      <w:divsChild>
        <w:div w:id="1684890714">
          <w:marLeft w:val="547"/>
          <w:marRight w:val="0"/>
          <w:marTop w:val="144"/>
          <w:marBottom w:val="0"/>
          <w:divBdr>
            <w:top w:val="none" w:sz="0" w:space="0" w:color="auto"/>
            <w:left w:val="none" w:sz="0" w:space="0" w:color="auto"/>
            <w:bottom w:val="none" w:sz="0" w:space="0" w:color="auto"/>
            <w:right w:val="none" w:sz="0" w:space="0" w:color="auto"/>
          </w:divBdr>
        </w:div>
      </w:divsChild>
    </w:div>
    <w:div w:id="104548111">
      <w:bodyDiv w:val="1"/>
      <w:marLeft w:val="0"/>
      <w:marRight w:val="0"/>
      <w:marTop w:val="0"/>
      <w:marBottom w:val="0"/>
      <w:divBdr>
        <w:top w:val="none" w:sz="0" w:space="0" w:color="auto"/>
        <w:left w:val="none" w:sz="0" w:space="0" w:color="auto"/>
        <w:bottom w:val="none" w:sz="0" w:space="0" w:color="auto"/>
        <w:right w:val="none" w:sz="0" w:space="0" w:color="auto"/>
      </w:divBdr>
      <w:divsChild>
        <w:div w:id="1462730060">
          <w:marLeft w:val="0"/>
          <w:marRight w:val="0"/>
          <w:marTop w:val="0"/>
          <w:marBottom w:val="0"/>
          <w:divBdr>
            <w:top w:val="none" w:sz="0" w:space="0" w:color="auto"/>
            <w:left w:val="none" w:sz="0" w:space="0" w:color="auto"/>
            <w:bottom w:val="none" w:sz="0" w:space="0" w:color="auto"/>
            <w:right w:val="none" w:sz="0" w:space="0" w:color="auto"/>
          </w:divBdr>
          <w:divsChild>
            <w:div w:id="998800872">
              <w:marLeft w:val="0"/>
              <w:marRight w:val="0"/>
              <w:marTop w:val="0"/>
              <w:marBottom w:val="0"/>
              <w:divBdr>
                <w:top w:val="none" w:sz="0" w:space="0" w:color="auto"/>
                <w:left w:val="none" w:sz="0" w:space="0" w:color="auto"/>
                <w:bottom w:val="none" w:sz="0" w:space="0" w:color="auto"/>
                <w:right w:val="none" w:sz="0" w:space="0" w:color="auto"/>
              </w:divBdr>
              <w:divsChild>
                <w:div w:id="197902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43141">
      <w:bodyDiv w:val="1"/>
      <w:marLeft w:val="0"/>
      <w:marRight w:val="0"/>
      <w:marTop w:val="0"/>
      <w:marBottom w:val="0"/>
      <w:divBdr>
        <w:top w:val="none" w:sz="0" w:space="0" w:color="auto"/>
        <w:left w:val="none" w:sz="0" w:space="0" w:color="auto"/>
        <w:bottom w:val="none" w:sz="0" w:space="0" w:color="auto"/>
        <w:right w:val="none" w:sz="0" w:space="0" w:color="auto"/>
      </w:divBdr>
      <w:divsChild>
        <w:div w:id="1715808993">
          <w:marLeft w:val="0"/>
          <w:marRight w:val="0"/>
          <w:marTop w:val="0"/>
          <w:marBottom w:val="0"/>
          <w:divBdr>
            <w:top w:val="none" w:sz="0" w:space="0" w:color="auto"/>
            <w:left w:val="none" w:sz="0" w:space="0" w:color="auto"/>
            <w:bottom w:val="none" w:sz="0" w:space="0" w:color="auto"/>
            <w:right w:val="none" w:sz="0" w:space="0" w:color="auto"/>
          </w:divBdr>
          <w:divsChild>
            <w:div w:id="519853982">
              <w:marLeft w:val="0"/>
              <w:marRight w:val="0"/>
              <w:marTop w:val="0"/>
              <w:marBottom w:val="0"/>
              <w:divBdr>
                <w:top w:val="none" w:sz="0" w:space="0" w:color="auto"/>
                <w:left w:val="none" w:sz="0" w:space="0" w:color="auto"/>
                <w:bottom w:val="none" w:sz="0" w:space="0" w:color="auto"/>
                <w:right w:val="none" w:sz="0" w:space="0" w:color="auto"/>
              </w:divBdr>
              <w:divsChild>
                <w:div w:id="5863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3046">
      <w:bodyDiv w:val="1"/>
      <w:marLeft w:val="0"/>
      <w:marRight w:val="0"/>
      <w:marTop w:val="0"/>
      <w:marBottom w:val="0"/>
      <w:divBdr>
        <w:top w:val="none" w:sz="0" w:space="0" w:color="auto"/>
        <w:left w:val="none" w:sz="0" w:space="0" w:color="auto"/>
        <w:bottom w:val="none" w:sz="0" w:space="0" w:color="auto"/>
        <w:right w:val="none" w:sz="0" w:space="0" w:color="auto"/>
      </w:divBdr>
    </w:div>
    <w:div w:id="161088942">
      <w:bodyDiv w:val="1"/>
      <w:marLeft w:val="0"/>
      <w:marRight w:val="0"/>
      <w:marTop w:val="0"/>
      <w:marBottom w:val="0"/>
      <w:divBdr>
        <w:top w:val="none" w:sz="0" w:space="0" w:color="auto"/>
        <w:left w:val="none" w:sz="0" w:space="0" w:color="auto"/>
        <w:bottom w:val="none" w:sz="0" w:space="0" w:color="auto"/>
        <w:right w:val="none" w:sz="0" w:space="0" w:color="auto"/>
      </w:divBdr>
      <w:divsChild>
        <w:div w:id="553545906">
          <w:marLeft w:val="0"/>
          <w:marRight w:val="0"/>
          <w:marTop w:val="0"/>
          <w:marBottom w:val="0"/>
          <w:divBdr>
            <w:top w:val="none" w:sz="0" w:space="0" w:color="auto"/>
            <w:left w:val="none" w:sz="0" w:space="0" w:color="auto"/>
            <w:bottom w:val="none" w:sz="0" w:space="0" w:color="auto"/>
            <w:right w:val="none" w:sz="0" w:space="0" w:color="auto"/>
          </w:divBdr>
          <w:divsChild>
            <w:div w:id="1043671911">
              <w:marLeft w:val="0"/>
              <w:marRight w:val="0"/>
              <w:marTop w:val="0"/>
              <w:marBottom w:val="0"/>
              <w:divBdr>
                <w:top w:val="none" w:sz="0" w:space="0" w:color="auto"/>
                <w:left w:val="none" w:sz="0" w:space="0" w:color="auto"/>
                <w:bottom w:val="none" w:sz="0" w:space="0" w:color="auto"/>
                <w:right w:val="none" w:sz="0" w:space="0" w:color="auto"/>
              </w:divBdr>
              <w:divsChild>
                <w:div w:id="125458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48025">
      <w:bodyDiv w:val="1"/>
      <w:marLeft w:val="0"/>
      <w:marRight w:val="0"/>
      <w:marTop w:val="0"/>
      <w:marBottom w:val="0"/>
      <w:divBdr>
        <w:top w:val="none" w:sz="0" w:space="0" w:color="auto"/>
        <w:left w:val="none" w:sz="0" w:space="0" w:color="auto"/>
        <w:bottom w:val="none" w:sz="0" w:space="0" w:color="auto"/>
        <w:right w:val="none" w:sz="0" w:space="0" w:color="auto"/>
      </w:divBdr>
    </w:div>
    <w:div w:id="199557647">
      <w:bodyDiv w:val="1"/>
      <w:marLeft w:val="0"/>
      <w:marRight w:val="0"/>
      <w:marTop w:val="0"/>
      <w:marBottom w:val="0"/>
      <w:divBdr>
        <w:top w:val="none" w:sz="0" w:space="0" w:color="auto"/>
        <w:left w:val="none" w:sz="0" w:space="0" w:color="auto"/>
        <w:bottom w:val="none" w:sz="0" w:space="0" w:color="auto"/>
        <w:right w:val="none" w:sz="0" w:space="0" w:color="auto"/>
      </w:divBdr>
    </w:div>
    <w:div w:id="219291272">
      <w:bodyDiv w:val="1"/>
      <w:marLeft w:val="0"/>
      <w:marRight w:val="0"/>
      <w:marTop w:val="0"/>
      <w:marBottom w:val="0"/>
      <w:divBdr>
        <w:top w:val="none" w:sz="0" w:space="0" w:color="auto"/>
        <w:left w:val="none" w:sz="0" w:space="0" w:color="auto"/>
        <w:bottom w:val="none" w:sz="0" w:space="0" w:color="auto"/>
        <w:right w:val="none" w:sz="0" w:space="0" w:color="auto"/>
      </w:divBdr>
      <w:divsChild>
        <w:div w:id="2066642285">
          <w:marLeft w:val="0"/>
          <w:marRight w:val="0"/>
          <w:marTop w:val="0"/>
          <w:marBottom w:val="0"/>
          <w:divBdr>
            <w:top w:val="none" w:sz="0" w:space="0" w:color="auto"/>
            <w:left w:val="none" w:sz="0" w:space="0" w:color="auto"/>
            <w:bottom w:val="none" w:sz="0" w:space="0" w:color="auto"/>
            <w:right w:val="none" w:sz="0" w:space="0" w:color="auto"/>
          </w:divBdr>
          <w:divsChild>
            <w:div w:id="408843242">
              <w:marLeft w:val="0"/>
              <w:marRight w:val="0"/>
              <w:marTop w:val="0"/>
              <w:marBottom w:val="0"/>
              <w:divBdr>
                <w:top w:val="none" w:sz="0" w:space="0" w:color="auto"/>
                <w:left w:val="none" w:sz="0" w:space="0" w:color="auto"/>
                <w:bottom w:val="none" w:sz="0" w:space="0" w:color="auto"/>
                <w:right w:val="none" w:sz="0" w:space="0" w:color="auto"/>
              </w:divBdr>
              <w:divsChild>
                <w:div w:id="1157378112">
                  <w:marLeft w:val="0"/>
                  <w:marRight w:val="0"/>
                  <w:marTop w:val="0"/>
                  <w:marBottom w:val="0"/>
                  <w:divBdr>
                    <w:top w:val="none" w:sz="0" w:space="0" w:color="auto"/>
                    <w:left w:val="none" w:sz="0" w:space="0" w:color="auto"/>
                    <w:bottom w:val="none" w:sz="0" w:space="0" w:color="auto"/>
                    <w:right w:val="none" w:sz="0" w:space="0" w:color="auto"/>
                  </w:divBdr>
                  <w:divsChild>
                    <w:div w:id="9480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219873">
      <w:bodyDiv w:val="1"/>
      <w:marLeft w:val="0"/>
      <w:marRight w:val="0"/>
      <w:marTop w:val="0"/>
      <w:marBottom w:val="0"/>
      <w:divBdr>
        <w:top w:val="none" w:sz="0" w:space="0" w:color="auto"/>
        <w:left w:val="none" w:sz="0" w:space="0" w:color="auto"/>
        <w:bottom w:val="none" w:sz="0" w:space="0" w:color="auto"/>
        <w:right w:val="none" w:sz="0" w:space="0" w:color="auto"/>
      </w:divBdr>
      <w:divsChild>
        <w:div w:id="1500342883">
          <w:marLeft w:val="0"/>
          <w:marRight w:val="0"/>
          <w:marTop w:val="0"/>
          <w:marBottom w:val="0"/>
          <w:divBdr>
            <w:top w:val="none" w:sz="0" w:space="0" w:color="auto"/>
            <w:left w:val="none" w:sz="0" w:space="0" w:color="auto"/>
            <w:bottom w:val="none" w:sz="0" w:space="0" w:color="auto"/>
            <w:right w:val="none" w:sz="0" w:space="0" w:color="auto"/>
          </w:divBdr>
          <w:divsChild>
            <w:div w:id="2132161699">
              <w:marLeft w:val="0"/>
              <w:marRight w:val="0"/>
              <w:marTop w:val="0"/>
              <w:marBottom w:val="0"/>
              <w:divBdr>
                <w:top w:val="none" w:sz="0" w:space="0" w:color="auto"/>
                <w:left w:val="none" w:sz="0" w:space="0" w:color="auto"/>
                <w:bottom w:val="none" w:sz="0" w:space="0" w:color="auto"/>
                <w:right w:val="none" w:sz="0" w:space="0" w:color="auto"/>
              </w:divBdr>
              <w:divsChild>
                <w:div w:id="11581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57497">
      <w:bodyDiv w:val="1"/>
      <w:marLeft w:val="0"/>
      <w:marRight w:val="0"/>
      <w:marTop w:val="0"/>
      <w:marBottom w:val="0"/>
      <w:divBdr>
        <w:top w:val="none" w:sz="0" w:space="0" w:color="auto"/>
        <w:left w:val="none" w:sz="0" w:space="0" w:color="auto"/>
        <w:bottom w:val="none" w:sz="0" w:space="0" w:color="auto"/>
        <w:right w:val="none" w:sz="0" w:space="0" w:color="auto"/>
      </w:divBdr>
      <w:divsChild>
        <w:div w:id="458112798">
          <w:marLeft w:val="0"/>
          <w:marRight w:val="0"/>
          <w:marTop w:val="0"/>
          <w:marBottom w:val="0"/>
          <w:divBdr>
            <w:top w:val="none" w:sz="0" w:space="0" w:color="auto"/>
            <w:left w:val="none" w:sz="0" w:space="0" w:color="auto"/>
            <w:bottom w:val="none" w:sz="0" w:space="0" w:color="auto"/>
            <w:right w:val="none" w:sz="0" w:space="0" w:color="auto"/>
          </w:divBdr>
          <w:divsChild>
            <w:div w:id="128982399">
              <w:marLeft w:val="0"/>
              <w:marRight w:val="0"/>
              <w:marTop w:val="0"/>
              <w:marBottom w:val="0"/>
              <w:divBdr>
                <w:top w:val="none" w:sz="0" w:space="0" w:color="auto"/>
                <w:left w:val="none" w:sz="0" w:space="0" w:color="auto"/>
                <w:bottom w:val="none" w:sz="0" w:space="0" w:color="auto"/>
                <w:right w:val="none" w:sz="0" w:space="0" w:color="auto"/>
              </w:divBdr>
              <w:divsChild>
                <w:div w:id="45305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93269">
      <w:bodyDiv w:val="1"/>
      <w:marLeft w:val="0"/>
      <w:marRight w:val="0"/>
      <w:marTop w:val="0"/>
      <w:marBottom w:val="0"/>
      <w:divBdr>
        <w:top w:val="none" w:sz="0" w:space="0" w:color="auto"/>
        <w:left w:val="none" w:sz="0" w:space="0" w:color="auto"/>
        <w:bottom w:val="none" w:sz="0" w:space="0" w:color="auto"/>
        <w:right w:val="none" w:sz="0" w:space="0" w:color="auto"/>
      </w:divBdr>
      <w:divsChild>
        <w:div w:id="32929487">
          <w:marLeft w:val="0"/>
          <w:marRight w:val="0"/>
          <w:marTop w:val="0"/>
          <w:marBottom w:val="0"/>
          <w:divBdr>
            <w:top w:val="none" w:sz="0" w:space="0" w:color="auto"/>
            <w:left w:val="none" w:sz="0" w:space="0" w:color="auto"/>
            <w:bottom w:val="none" w:sz="0" w:space="0" w:color="auto"/>
            <w:right w:val="none" w:sz="0" w:space="0" w:color="auto"/>
          </w:divBdr>
          <w:divsChild>
            <w:div w:id="1916084473">
              <w:marLeft w:val="0"/>
              <w:marRight w:val="0"/>
              <w:marTop w:val="0"/>
              <w:marBottom w:val="0"/>
              <w:divBdr>
                <w:top w:val="none" w:sz="0" w:space="0" w:color="auto"/>
                <w:left w:val="none" w:sz="0" w:space="0" w:color="auto"/>
                <w:bottom w:val="none" w:sz="0" w:space="0" w:color="auto"/>
                <w:right w:val="none" w:sz="0" w:space="0" w:color="auto"/>
              </w:divBdr>
              <w:divsChild>
                <w:div w:id="1451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563123">
      <w:bodyDiv w:val="1"/>
      <w:marLeft w:val="0"/>
      <w:marRight w:val="0"/>
      <w:marTop w:val="0"/>
      <w:marBottom w:val="0"/>
      <w:divBdr>
        <w:top w:val="none" w:sz="0" w:space="0" w:color="auto"/>
        <w:left w:val="none" w:sz="0" w:space="0" w:color="auto"/>
        <w:bottom w:val="none" w:sz="0" w:space="0" w:color="auto"/>
        <w:right w:val="none" w:sz="0" w:space="0" w:color="auto"/>
      </w:divBdr>
      <w:divsChild>
        <w:div w:id="1264458717">
          <w:marLeft w:val="0"/>
          <w:marRight w:val="0"/>
          <w:marTop w:val="0"/>
          <w:marBottom w:val="0"/>
          <w:divBdr>
            <w:top w:val="none" w:sz="0" w:space="0" w:color="auto"/>
            <w:left w:val="none" w:sz="0" w:space="0" w:color="auto"/>
            <w:bottom w:val="none" w:sz="0" w:space="0" w:color="auto"/>
            <w:right w:val="none" w:sz="0" w:space="0" w:color="auto"/>
          </w:divBdr>
          <w:divsChild>
            <w:div w:id="2137406754">
              <w:marLeft w:val="0"/>
              <w:marRight w:val="0"/>
              <w:marTop w:val="0"/>
              <w:marBottom w:val="0"/>
              <w:divBdr>
                <w:top w:val="none" w:sz="0" w:space="0" w:color="auto"/>
                <w:left w:val="none" w:sz="0" w:space="0" w:color="auto"/>
                <w:bottom w:val="none" w:sz="0" w:space="0" w:color="auto"/>
                <w:right w:val="none" w:sz="0" w:space="0" w:color="auto"/>
              </w:divBdr>
              <w:divsChild>
                <w:div w:id="16914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17673">
      <w:bodyDiv w:val="1"/>
      <w:marLeft w:val="0"/>
      <w:marRight w:val="0"/>
      <w:marTop w:val="0"/>
      <w:marBottom w:val="0"/>
      <w:divBdr>
        <w:top w:val="none" w:sz="0" w:space="0" w:color="auto"/>
        <w:left w:val="none" w:sz="0" w:space="0" w:color="auto"/>
        <w:bottom w:val="none" w:sz="0" w:space="0" w:color="auto"/>
        <w:right w:val="none" w:sz="0" w:space="0" w:color="auto"/>
      </w:divBdr>
      <w:divsChild>
        <w:div w:id="2057965449">
          <w:marLeft w:val="0"/>
          <w:marRight w:val="0"/>
          <w:marTop w:val="0"/>
          <w:marBottom w:val="0"/>
          <w:divBdr>
            <w:top w:val="none" w:sz="0" w:space="0" w:color="auto"/>
            <w:left w:val="none" w:sz="0" w:space="0" w:color="auto"/>
            <w:bottom w:val="none" w:sz="0" w:space="0" w:color="auto"/>
            <w:right w:val="none" w:sz="0" w:space="0" w:color="auto"/>
          </w:divBdr>
          <w:divsChild>
            <w:div w:id="1761177231">
              <w:marLeft w:val="0"/>
              <w:marRight w:val="0"/>
              <w:marTop w:val="0"/>
              <w:marBottom w:val="0"/>
              <w:divBdr>
                <w:top w:val="none" w:sz="0" w:space="0" w:color="auto"/>
                <w:left w:val="none" w:sz="0" w:space="0" w:color="auto"/>
                <w:bottom w:val="none" w:sz="0" w:space="0" w:color="auto"/>
                <w:right w:val="none" w:sz="0" w:space="0" w:color="auto"/>
              </w:divBdr>
              <w:divsChild>
                <w:div w:id="195782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580068">
      <w:bodyDiv w:val="1"/>
      <w:marLeft w:val="0"/>
      <w:marRight w:val="0"/>
      <w:marTop w:val="0"/>
      <w:marBottom w:val="0"/>
      <w:divBdr>
        <w:top w:val="none" w:sz="0" w:space="0" w:color="auto"/>
        <w:left w:val="none" w:sz="0" w:space="0" w:color="auto"/>
        <w:bottom w:val="none" w:sz="0" w:space="0" w:color="auto"/>
        <w:right w:val="none" w:sz="0" w:space="0" w:color="auto"/>
      </w:divBdr>
    </w:div>
    <w:div w:id="327027420">
      <w:bodyDiv w:val="1"/>
      <w:marLeft w:val="0"/>
      <w:marRight w:val="0"/>
      <w:marTop w:val="0"/>
      <w:marBottom w:val="0"/>
      <w:divBdr>
        <w:top w:val="none" w:sz="0" w:space="0" w:color="auto"/>
        <w:left w:val="none" w:sz="0" w:space="0" w:color="auto"/>
        <w:bottom w:val="none" w:sz="0" w:space="0" w:color="auto"/>
        <w:right w:val="none" w:sz="0" w:space="0" w:color="auto"/>
      </w:divBdr>
    </w:div>
    <w:div w:id="397410564">
      <w:bodyDiv w:val="1"/>
      <w:marLeft w:val="0"/>
      <w:marRight w:val="0"/>
      <w:marTop w:val="0"/>
      <w:marBottom w:val="0"/>
      <w:divBdr>
        <w:top w:val="none" w:sz="0" w:space="0" w:color="auto"/>
        <w:left w:val="none" w:sz="0" w:space="0" w:color="auto"/>
        <w:bottom w:val="none" w:sz="0" w:space="0" w:color="auto"/>
        <w:right w:val="none" w:sz="0" w:space="0" w:color="auto"/>
      </w:divBdr>
      <w:divsChild>
        <w:div w:id="1000502628">
          <w:marLeft w:val="0"/>
          <w:marRight w:val="0"/>
          <w:marTop w:val="0"/>
          <w:marBottom w:val="0"/>
          <w:divBdr>
            <w:top w:val="none" w:sz="0" w:space="0" w:color="auto"/>
            <w:left w:val="none" w:sz="0" w:space="0" w:color="auto"/>
            <w:bottom w:val="none" w:sz="0" w:space="0" w:color="auto"/>
            <w:right w:val="none" w:sz="0" w:space="0" w:color="auto"/>
          </w:divBdr>
          <w:divsChild>
            <w:div w:id="383335860">
              <w:marLeft w:val="0"/>
              <w:marRight w:val="0"/>
              <w:marTop w:val="0"/>
              <w:marBottom w:val="0"/>
              <w:divBdr>
                <w:top w:val="none" w:sz="0" w:space="0" w:color="auto"/>
                <w:left w:val="none" w:sz="0" w:space="0" w:color="auto"/>
                <w:bottom w:val="none" w:sz="0" w:space="0" w:color="auto"/>
                <w:right w:val="none" w:sz="0" w:space="0" w:color="auto"/>
              </w:divBdr>
              <w:divsChild>
                <w:div w:id="1623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10438">
      <w:bodyDiv w:val="1"/>
      <w:marLeft w:val="0"/>
      <w:marRight w:val="0"/>
      <w:marTop w:val="0"/>
      <w:marBottom w:val="0"/>
      <w:divBdr>
        <w:top w:val="none" w:sz="0" w:space="0" w:color="auto"/>
        <w:left w:val="none" w:sz="0" w:space="0" w:color="auto"/>
        <w:bottom w:val="none" w:sz="0" w:space="0" w:color="auto"/>
        <w:right w:val="none" w:sz="0" w:space="0" w:color="auto"/>
      </w:divBdr>
      <w:divsChild>
        <w:div w:id="1813787088">
          <w:marLeft w:val="0"/>
          <w:marRight w:val="0"/>
          <w:marTop w:val="0"/>
          <w:marBottom w:val="0"/>
          <w:divBdr>
            <w:top w:val="none" w:sz="0" w:space="0" w:color="auto"/>
            <w:left w:val="none" w:sz="0" w:space="0" w:color="auto"/>
            <w:bottom w:val="none" w:sz="0" w:space="0" w:color="auto"/>
            <w:right w:val="none" w:sz="0" w:space="0" w:color="auto"/>
          </w:divBdr>
          <w:divsChild>
            <w:div w:id="2112893785">
              <w:marLeft w:val="0"/>
              <w:marRight w:val="0"/>
              <w:marTop w:val="0"/>
              <w:marBottom w:val="0"/>
              <w:divBdr>
                <w:top w:val="none" w:sz="0" w:space="0" w:color="auto"/>
                <w:left w:val="none" w:sz="0" w:space="0" w:color="auto"/>
                <w:bottom w:val="none" w:sz="0" w:space="0" w:color="auto"/>
                <w:right w:val="none" w:sz="0" w:space="0" w:color="auto"/>
              </w:divBdr>
              <w:divsChild>
                <w:div w:id="99222084">
                  <w:marLeft w:val="0"/>
                  <w:marRight w:val="0"/>
                  <w:marTop w:val="0"/>
                  <w:marBottom w:val="0"/>
                  <w:divBdr>
                    <w:top w:val="none" w:sz="0" w:space="0" w:color="auto"/>
                    <w:left w:val="none" w:sz="0" w:space="0" w:color="auto"/>
                    <w:bottom w:val="none" w:sz="0" w:space="0" w:color="auto"/>
                    <w:right w:val="none" w:sz="0" w:space="0" w:color="auto"/>
                  </w:divBdr>
                  <w:divsChild>
                    <w:div w:id="53982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507004">
      <w:bodyDiv w:val="1"/>
      <w:marLeft w:val="0"/>
      <w:marRight w:val="0"/>
      <w:marTop w:val="0"/>
      <w:marBottom w:val="0"/>
      <w:divBdr>
        <w:top w:val="none" w:sz="0" w:space="0" w:color="auto"/>
        <w:left w:val="none" w:sz="0" w:space="0" w:color="auto"/>
        <w:bottom w:val="none" w:sz="0" w:space="0" w:color="auto"/>
        <w:right w:val="none" w:sz="0" w:space="0" w:color="auto"/>
      </w:divBdr>
    </w:div>
    <w:div w:id="489835221">
      <w:bodyDiv w:val="1"/>
      <w:marLeft w:val="0"/>
      <w:marRight w:val="0"/>
      <w:marTop w:val="0"/>
      <w:marBottom w:val="0"/>
      <w:divBdr>
        <w:top w:val="none" w:sz="0" w:space="0" w:color="auto"/>
        <w:left w:val="none" w:sz="0" w:space="0" w:color="auto"/>
        <w:bottom w:val="none" w:sz="0" w:space="0" w:color="auto"/>
        <w:right w:val="none" w:sz="0" w:space="0" w:color="auto"/>
      </w:divBdr>
      <w:divsChild>
        <w:div w:id="737485323">
          <w:marLeft w:val="0"/>
          <w:marRight w:val="0"/>
          <w:marTop w:val="0"/>
          <w:marBottom w:val="0"/>
          <w:divBdr>
            <w:top w:val="none" w:sz="0" w:space="0" w:color="auto"/>
            <w:left w:val="none" w:sz="0" w:space="0" w:color="auto"/>
            <w:bottom w:val="none" w:sz="0" w:space="0" w:color="auto"/>
            <w:right w:val="none" w:sz="0" w:space="0" w:color="auto"/>
          </w:divBdr>
          <w:divsChild>
            <w:div w:id="170993988">
              <w:marLeft w:val="0"/>
              <w:marRight w:val="0"/>
              <w:marTop w:val="0"/>
              <w:marBottom w:val="0"/>
              <w:divBdr>
                <w:top w:val="none" w:sz="0" w:space="0" w:color="auto"/>
                <w:left w:val="none" w:sz="0" w:space="0" w:color="auto"/>
                <w:bottom w:val="none" w:sz="0" w:space="0" w:color="auto"/>
                <w:right w:val="none" w:sz="0" w:space="0" w:color="auto"/>
              </w:divBdr>
              <w:divsChild>
                <w:div w:id="1058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980993">
      <w:bodyDiv w:val="1"/>
      <w:marLeft w:val="0"/>
      <w:marRight w:val="0"/>
      <w:marTop w:val="0"/>
      <w:marBottom w:val="0"/>
      <w:divBdr>
        <w:top w:val="none" w:sz="0" w:space="0" w:color="auto"/>
        <w:left w:val="none" w:sz="0" w:space="0" w:color="auto"/>
        <w:bottom w:val="none" w:sz="0" w:space="0" w:color="auto"/>
        <w:right w:val="none" w:sz="0" w:space="0" w:color="auto"/>
      </w:divBdr>
      <w:divsChild>
        <w:div w:id="1050150516">
          <w:marLeft w:val="0"/>
          <w:marRight w:val="0"/>
          <w:marTop w:val="0"/>
          <w:marBottom w:val="0"/>
          <w:divBdr>
            <w:top w:val="none" w:sz="0" w:space="0" w:color="auto"/>
            <w:left w:val="none" w:sz="0" w:space="0" w:color="auto"/>
            <w:bottom w:val="none" w:sz="0" w:space="0" w:color="auto"/>
            <w:right w:val="none" w:sz="0" w:space="0" w:color="auto"/>
          </w:divBdr>
          <w:divsChild>
            <w:div w:id="1373266038">
              <w:marLeft w:val="0"/>
              <w:marRight w:val="0"/>
              <w:marTop w:val="0"/>
              <w:marBottom w:val="0"/>
              <w:divBdr>
                <w:top w:val="none" w:sz="0" w:space="0" w:color="auto"/>
                <w:left w:val="none" w:sz="0" w:space="0" w:color="auto"/>
                <w:bottom w:val="none" w:sz="0" w:space="0" w:color="auto"/>
                <w:right w:val="none" w:sz="0" w:space="0" w:color="auto"/>
              </w:divBdr>
              <w:divsChild>
                <w:div w:id="148439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696836">
      <w:bodyDiv w:val="1"/>
      <w:marLeft w:val="0"/>
      <w:marRight w:val="0"/>
      <w:marTop w:val="0"/>
      <w:marBottom w:val="0"/>
      <w:divBdr>
        <w:top w:val="none" w:sz="0" w:space="0" w:color="auto"/>
        <w:left w:val="none" w:sz="0" w:space="0" w:color="auto"/>
        <w:bottom w:val="none" w:sz="0" w:space="0" w:color="auto"/>
        <w:right w:val="none" w:sz="0" w:space="0" w:color="auto"/>
      </w:divBdr>
    </w:div>
    <w:div w:id="542207145">
      <w:bodyDiv w:val="1"/>
      <w:marLeft w:val="0"/>
      <w:marRight w:val="0"/>
      <w:marTop w:val="0"/>
      <w:marBottom w:val="0"/>
      <w:divBdr>
        <w:top w:val="none" w:sz="0" w:space="0" w:color="auto"/>
        <w:left w:val="none" w:sz="0" w:space="0" w:color="auto"/>
        <w:bottom w:val="none" w:sz="0" w:space="0" w:color="auto"/>
        <w:right w:val="none" w:sz="0" w:space="0" w:color="auto"/>
      </w:divBdr>
      <w:divsChild>
        <w:div w:id="1743605326">
          <w:marLeft w:val="0"/>
          <w:marRight w:val="0"/>
          <w:marTop w:val="0"/>
          <w:marBottom w:val="0"/>
          <w:divBdr>
            <w:top w:val="none" w:sz="0" w:space="0" w:color="auto"/>
            <w:left w:val="none" w:sz="0" w:space="0" w:color="auto"/>
            <w:bottom w:val="none" w:sz="0" w:space="0" w:color="auto"/>
            <w:right w:val="none" w:sz="0" w:space="0" w:color="auto"/>
          </w:divBdr>
          <w:divsChild>
            <w:div w:id="1725374325">
              <w:marLeft w:val="0"/>
              <w:marRight w:val="0"/>
              <w:marTop w:val="0"/>
              <w:marBottom w:val="0"/>
              <w:divBdr>
                <w:top w:val="none" w:sz="0" w:space="0" w:color="auto"/>
                <w:left w:val="none" w:sz="0" w:space="0" w:color="auto"/>
                <w:bottom w:val="none" w:sz="0" w:space="0" w:color="auto"/>
                <w:right w:val="none" w:sz="0" w:space="0" w:color="auto"/>
              </w:divBdr>
              <w:divsChild>
                <w:div w:id="19363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01104">
      <w:bodyDiv w:val="1"/>
      <w:marLeft w:val="0"/>
      <w:marRight w:val="0"/>
      <w:marTop w:val="0"/>
      <w:marBottom w:val="0"/>
      <w:divBdr>
        <w:top w:val="none" w:sz="0" w:space="0" w:color="auto"/>
        <w:left w:val="none" w:sz="0" w:space="0" w:color="auto"/>
        <w:bottom w:val="none" w:sz="0" w:space="0" w:color="auto"/>
        <w:right w:val="none" w:sz="0" w:space="0" w:color="auto"/>
      </w:divBdr>
      <w:divsChild>
        <w:div w:id="308436322">
          <w:marLeft w:val="0"/>
          <w:marRight w:val="0"/>
          <w:marTop w:val="0"/>
          <w:marBottom w:val="0"/>
          <w:divBdr>
            <w:top w:val="none" w:sz="0" w:space="0" w:color="auto"/>
            <w:left w:val="none" w:sz="0" w:space="0" w:color="auto"/>
            <w:bottom w:val="none" w:sz="0" w:space="0" w:color="auto"/>
            <w:right w:val="none" w:sz="0" w:space="0" w:color="auto"/>
          </w:divBdr>
          <w:divsChild>
            <w:div w:id="1473710605">
              <w:marLeft w:val="0"/>
              <w:marRight w:val="0"/>
              <w:marTop w:val="0"/>
              <w:marBottom w:val="0"/>
              <w:divBdr>
                <w:top w:val="none" w:sz="0" w:space="0" w:color="auto"/>
                <w:left w:val="none" w:sz="0" w:space="0" w:color="auto"/>
                <w:bottom w:val="none" w:sz="0" w:space="0" w:color="auto"/>
                <w:right w:val="none" w:sz="0" w:space="0" w:color="auto"/>
              </w:divBdr>
              <w:divsChild>
                <w:div w:id="20429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08377">
      <w:bodyDiv w:val="1"/>
      <w:marLeft w:val="0"/>
      <w:marRight w:val="0"/>
      <w:marTop w:val="0"/>
      <w:marBottom w:val="0"/>
      <w:divBdr>
        <w:top w:val="none" w:sz="0" w:space="0" w:color="auto"/>
        <w:left w:val="none" w:sz="0" w:space="0" w:color="auto"/>
        <w:bottom w:val="none" w:sz="0" w:space="0" w:color="auto"/>
        <w:right w:val="none" w:sz="0" w:space="0" w:color="auto"/>
      </w:divBdr>
      <w:divsChild>
        <w:div w:id="1162740981">
          <w:marLeft w:val="0"/>
          <w:marRight w:val="0"/>
          <w:marTop w:val="0"/>
          <w:marBottom w:val="0"/>
          <w:divBdr>
            <w:top w:val="none" w:sz="0" w:space="0" w:color="auto"/>
            <w:left w:val="none" w:sz="0" w:space="0" w:color="auto"/>
            <w:bottom w:val="none" w:sz="0" w:space="0" w:color="auto"/>
            <w:right w:val="none" w:sz="0" w:space="0" w:color="auto"/>
          </w:divBdr>
          <w:divsChild>
            <w:div w:id="2033803586">
              <w:marLeft w:val="0"/>
              <w:marRight w:val="0"/>
              <w:marTop w:val="0"/>
              <w:marBottom w:val="0"/>
              <w:divBdr>
                <w:top w:val="none" w:sz="0" w:space="0" w:color="auto"/>
                <w:left w:val="none" w:sz="0" w:space="0" w:color="auto"/>
                <w:bottom w:val="none" w:sz="0" w:space="0" w:color="auto"/>
                <w:right w:val="none" w:sz="0" w:space="0" w:color="auto"/>
              </w:divBdr>
              <w:divsChild>
                <w:div w:id="19271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524827">
      <w:bodyDiv w:val="1"/>
      <w:marLeft w:val="0"/>
      <w:marRight w:val="0"/>
      <w:marTop w:val="0"/>
      <w:marBottom w:val="0"/>
      <w:divBdr>
        <w:top w:val="none" w:sz="0" w:space="0" w:color="auto"/>
        <w:left w:val="none" w:sz="0" w:space="0" w:color="auto"/>
        <w:bottom w:val="none" w:sz="0" w:space="0" w:color="auto"/>
        <w:right w:val="none" w:sz="0" w:space="0" w:color="auto"/>
      </w:divBdr>
    </w:div>
    <w:div w:id="602688187">
      <w:bodyDiv w:val="1"/>
      <w:marLeft w:val="0"/>
      <w:marRight w:val="0"/>
      <w:marTop w:val="0"/>
      <w:marBottom w:val="0"/>
      <w:divBdr>
        <w:top w:val="none" w:sz="0" w:space="0" w:color="auto"/>
        <w:left w:val="none" w:sz="0" w:space="0" w:color="auto"/>
        <w:bottom w:val="none" w:sz="0" w:space="0" w:color="auto"/>
        <w:right w:val="none" w:sz="0" w:space="0" w:color="auto"/>
      </w:divBdr>
      <w:divsChild>
        <w:div w:id="1526867204">
          <w:marLeft w:val="0"/>
          <w:marRight w:val="0"/>
          <w:marTop w:val="0"/>
          <w:marBottom w:val="0"/>
          <w:divBdr>
            <w:top w:val="none" w:sz="0" w:space="0" w:color="auto"/>
            <w:left w:val="none" w:sz="0" w:space="0" w:color="auto"/>
            <w:bottom w:val="none" w:sz="0" w:space="0" w:color="auto"/>
            <w:right w:val="none" w:sz="0" w:space="0" w:color="auto"/>
          </w:divBdr>
          <w:divsChild>
            <w:div w:id="952052194">
              <w:marLeft w:val="0"/>
              <w:marRight w:val="0"/>
              <w:marTop w:val="0"/>
              <w:marBottom w:val="0"/>
              <w:divBdr>
                <w:top w:val="none" w:sz="0" w:space="0" w:color="auto"/>
                <w:left w:val="none" w:sz="0" w:space="0" w:color="auto"/>
                <w:bottom w:val="none" w:sz="0" w:space="0" w:color="auto"/>
                <w:right w:val="none" w:sz="0" w:space="0" w:color="auto"/>
              </w:divBdr>
              <w:divsChild>
                <w:div w:id="108568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30875">
      <w:bodyDiv w:val="1"/>
      <w:marLeft w:val="0"/>
      <w:marRight w:val="0"/>
      <w:marTop w:val="0"/>
      <w:marBottom w:val="0"/>
      <w:divBdr>
        <w:top w:val="none" w:sz="0" w:space="0" w:color="auto"/>
        <w:left w:val="none" w:sz="0" w:space="0" w:color="auto"/>
        <w:bottom w:val="none" w:sz="0" w:space="0" w:color="auto"/>
        <w:right w:val="none" w:sz="0" w:space="0" w:color="auto"/>
      </w:divBdr>
      <w:divsChild>
        <w:div w:id="122160873">
          <w:marLeft w:val="0"/>
          <w:marRight w:val="0"/>
          <w:marTop w:val="0"/>
          <w:marBottom w:val="0"/>
          <w:divBdr>
            <w:top w:val="none" w:sz="0" w:space="0" w:color="auto"/>
            <w:left w:val="none" w:sz="0" w:space="0" w:color="auto"/>
            <w:bottom w:val="none" w:sz="0" w:space="0" w:color="auto"/>
            <w:right w:val="none" w:sz="0" w:space="0" w:color="auto"/>
          </w:divBdr>
          <w:divsChild>
            <w:div w:id="481123731">
              <w:marLeft w:val="0"/>
              <w:marRight w:val="0"/>
              <w:marTop w:val="0"/>
              <w:marBottom w:val="0"/>
              <w:divBdr>
                <w:top w:val="none" w:sz="0" w:space="0" w:color="auto"/>
                <w:left w:val="none" w:sz="0" w:space="0" w:color="auto"/>
                <w:bottom w:val="none" w:sz="0" w:space="0" w:color="auto"/>
                <w:right w:val="none" w:sz="0" w:space="0" w:color="auto"/>
              </w:divBdr>
              <w:divsChild>
                <w:div w:id="120154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439956">
      <w:bodyDiv w:val="1"/>
      <w:marLeft w:val="0"/>
      <w:marRight w:val="0"/>
      <w:marTop w:val="0"/>
      <w:marBottom w:val="0"/>
      <w:divBdr>
        <w:top w:val="none" w:sz="0" w:space="0" w:color="auto"/>
        <w:left w:val="none" w:sz="0" w:space="0" w:color="auto"/>
        <w:bottom w:val="none" w:sz="0" w:space="0" w:color="auto"/>
        <w:right w:val="none" w:sz="0" w:space="0" w:color="auto"/>
      </w:divBdr>
    </w:div>
    <w:div w:id="643237299">
      <w:bodyDiv w:val="1"/>
      <w:marLeft w:val="0"/>
      <w:marRight w:val="0"/>
      <w:marTop w:val="0"/>
      <w:marBottom w:val="0"/>
      <w:divBdr>
        <w:top w:val="none" w:sz="0" w:space="0" w:color="auto"/>
        <w:left w:val="none" w:sz="0" w:space="0" w:color="auto"/>
        <w:bottom w:val="none" w:sz="0" w:space="0" w:color="auto"/>
        <w:right w:val="none" w:sz="0" w:space="0" w:color="auto"/>
      </w:divBdr>
      <w:divsChild>
        <w:div w:id="1812406038">
          <w:marLeft w:val="0"/>
          <w:marRight w:val="0"/>
          <w:marTop w:val="0"/>
          <w:marBottom w:val="0"/>
          <w:divBdr>
            <w:top w:val="none" w:sz="0" w:space="0" w:color="auto"/>
            <w:left w:val="none" w:sz="0" w:space="0" w:color="auto"/>
            <w:bottom w:val="none" w:sz="0" w:space="0" w:color="auto"/>
            <w:right w:val="none" w:sz="0" w:space="0" w:color="auto"/>
          </w:divBdr>
          <w:divsChild>
            <w:div w:id="1978873666">
              <w:marLeft w:val="0"/>
              <w:marRight w:val="0"/>
              <w:marTop w:val="0"/>
              <w:marBottom w:val="0"/>
              <w:divBdr>
                <w:top w:val="none" w:sz="0" w:space="0" w:color="auto"/>
                <w:left w:val="none" w:sz="0" w:space="0" w:color="auto"/>
                <w:bottom w:val="none" w:sz="0" w:space="0" w:color="auto"/>
                <w:right w:val="none" w:sz="0" w:space="0" w:color="auto"/>
              </w:divBdr>
              <w:divsChild>
                <w:div w:id="194846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588942">
      <w:bodyDiv w:val="1"/>
      <w:marLeft w:val="0"/>
      <w:marRight w:val="0"/>
      <w:marTop w:val="0"/>
      <w:marBottom w:val="0"/>
      <w:divBdr>
        <w:top w:val="none" w:sz="0" w:space="0" w:color="auto"/>
        <w:left w:val="none" w:sz="0" w:space="0" w:color="auto"/>
        <w:bottom w:val="none" w:sz="0" w:space="0" w:color="auto"/>
        <w:right w:val="none" w:sz="0" w:space="0" w:color="auto"/>
      </w:divBdr>
      <w:divsChild>
        <w:div w:id="167184752">
          <w:marLeft w:val="0"/>
          <w:marRight w:val="0"/>
          <w:marTop w:val="0"/>
          <w:marBottom w:val="0"/>
          <w:divBdr>
            <w:top w:val="none" w:sz="0" w:space="0" w:color="auto"/>
            <w:left w:val="none" w:sz="0" w:space="0" w:color="auto"/>
            <w:bottom w:val="none" w:sz="0" w:space="0" w:color="auto"/>
            <w:right w:val="none" w:sz="0" w:space="0" w:color="auto"/>
          </w:divBdr>
          <w:divsChild>
            <w:div w:id="920405100">
              <w:marLeft w:val="0"/>
              <w:marRight w:val="0"/>
              <w:marTop w:val="0"/>
              <w:marBottom w:val="0"/>
              <w:divBdr>
                <w:top w:val="none" w:sz="0" w:space="0" w:color="auto"/>
                <w:left w:val="none" w:sz="0" w:space="0" w:color="auto"/>
                <w:bottom w:val="none" w:sz="0" w:space="0" w:color="auto"/>
                <w:right w:val="none" w:sz="0" w:space="0" w:color="auto"/>
              </w:divBdr>
              <w:divsChild>
                <w:div w:id="7523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19481">
      <w:bodyDiv w:val="1"/>
      <w:marLeft w:val="0"/>
      <w:marRight w:val="0"/>
      <w:marTop w:val="0"/>
      <w:marBottom w:val="0"/>
      <w:divBdr>
        <w:top w:val="none" w:sz="0" w:space="0" w:color="auto"/>
        <w:left w:val="none" w:sz="0" w:space="0" w:color="auto"/>
        <w:bottom w:val="none" w:sz="0" w:space="0" w:color="auto"/>
        <w:right w:val="none" w:sz="0" w:space="0" w:color="auto"/>
      </w:divBdr>
      <w:divsChild>
        <w:div w:id="268516290">
          <w:marLeft w:val="0"/>
          <w:marRight w:val="0"/>
          <w:marTop w:val="0"/>
          <w:marBottom w:val="0"/>
          <w:divBdr>
            <w:top w:val="none" w:sz="0" w:space="0" w:color="auto"/>
            <w:left w:val="none" w:sz="0" w:space="0" w:color="auto"/>
            <w:bottom w:val="none" w:sz="0" w:space="0" w:color="auto"/>
            <w:right w:val="none" w:sz="0" w:space="0" w:color="auto"/>
          </w:divBdr>
          <w:divsChild>
            <w:div w:id="2010518990">
              <w:marLeft w:val="0"/>
              <w:marRight w:val="0"/>
              <w:marTop w:val="0"/>
              <w:marBottom w:val="0"/>
              <w:divBdr>
                <w:top w:val="none" w:sz="0" w:space="0" w:color="auto"/>
                <w:left w:val="none" w:sz="0" w:space="0" w:color="auto"/>
                <w:bottom w:val="none" w:sz="0" w:space="0" w:color="auto"/>
                <w:right w:val="none" w:sz="0" w:space="0" w:color="auto"/>
              </w:divBdr>
              <w:divsChild>
                <w:div w:id="4339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78215">
      <w:bodyDiv w:val="1"/>
      <w:marLeft w:val="0"/>
      <w:marRight w:val="0"/>
      <w:marTop w:val="0"/>
      <w:marBottom w:val="0"/>
      <w:divBdr>
        <w:top w:val="none" w:sz="0" w:space="0" w:color="auto"/>
        <w:left w:val="none" w:sz="0" w:space="0" w:color="auto"/>
        <w:bottom w:val="none" w:sz="0" w:space="0" w:color="auto"/>
        <w:right w:val="none" w:sz="0" w:space="0" w:color="auto"/>
      </w:divBdr>
      <w:divsChild>
        <w:div w:id="1180195681">
          <w:marLeft w:val="0"/>
          <w:marRight w:val="0"/>
          <w:marTop w:val="0"/>
          <w:marBottom w:val="0"/>
          <w:divBdr>
            <w:top w:val="none" w:sz="0" w:space="0" w:color="auto"/>
            <w:left w:val="none" w:sz="0" w:space="0" w:color="auto"/>
            <w:bottom w:val="none" w:sz="0" w:space="0" w:color="auto"/>
            <w:right w:val="none" w:sz="0" w:space="0" w:color="auto"/>
          </w:divBdr>
          <w:divsChild>
            <w:div w:id="238710393">
              <w:marLeft w:val="0"/>
              <w:marRight w:val="0"/>
              <w:marTop w:val="0"/>
              <w:marBottom w:val="0"/>
              <w:divBdr>
                <w:top w:val="none" w:sz="0" w:space="0" w:color="auto"/>
                <w:left w:val="none" w:sz="0" w:space="0" w:color="auto"/>
                <w:bottom w:val="none" w:sz="0" w:space="0" w:color="auto"/>
                <w:right w:val="none" w:sz="0" w:space="0" w:color="auto"/>
              </w:divBdr>
              <w:divsChild>
                <w:div w:id="15045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21900">
      <w:bodyDiv w:val="1"/>
      <w:marLeft w:val="0"/>
      <w:marRight w:val="0"/>
      <w:marTop w:val="0"/>
      <w:marBottom w:val="0"/>
      <w:divBdr>
        <w:top w:val="none" w:sz="0" w:space="0" w:color="auto"/>
        <w:left w:val="none" w:sz="0" w:space="0" w:color="auto"/>
        <w:bottom w:val="none" w:sz="0" w:space="0" w:color="auto"/>
        <w:right w:val="none" w:sz="0" w:space="0" w:color="auto"/>
      </w:divBdr>
      <w:divsChild>
        <w:div w:id="1801457015">
          <w:marLeft w:val="0"/>
          <w:marRight w:val="0"/>
          <w:marTop w:val="0"/>
          <w:marBottom w:val="0"/>
          <w:divBdr>
            <w:top w:val="none" w:sz="0" w:space="0" w:color="auto"/>
            <w:left w:val="none" w:sz="0" w:space="0" w:color="auto"/>
            <w:bottom w:val="none" w:sz="0" w:space="0" w:color="auto"/>
            <w:right w:val="none" w:sz="0" w:space="0" w:color="auto"/>
          </w:divBdr>
          <w:divsChild>
            <w:div w:id="1845320546">
              <w:marLeft w:val="0"/>
              <w:marRight w:val="0"/>
              <w:marTop w:val="0"/>
              <w:marBottom w:val="0"/>
              <w:divBdr>
                <w:top w:val="none" w:sz="0" w:space="0" w:color="auto"/>
                <w:left w:val="none" w:sz="0" w:space="0" w:color="auto"/>
                <w:bottom w:val="none" w:sz="0" w:space="0" w:color="auto"/>
                <w:right w:val="none" w:sz="0" w:space="0" w:color="auto"/>
              </w:divBdr>
              <w:divsChild>
                <w:div w:id="9769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48658">
      <w:bodyDiv w:val="1"/>
      <w:marLeft w:val="0"/>
      <w:marRight w:val="0"/>
      <w:marTop w:val="0"/>
      <w:marBottom w:val="0"/>
      <w:divBdr>
        <w:top w:val="none" w:sz="0" w:space="0" w:color="auto"/>
        <w:left w:val="none" w:sz="0" w:space="0" w:color="auto"/>
        <w:bottom w:val="none" w:sz="0" w:space="0" w:color="auto"/>
        <w:right w:val="none" w:sz="0" w:space="0" w:color="auto"/>
      </w:divBdr>
    </w:div>
    <w:div w:id="797337010">
      <w:bodyDiv w:val="1"/>
      <w:marLeft w:val="0"/>
      <w:marRight w:val="0"/>
      <w:marTop w:val="0"/>
      <w:marBottom w:val="0"/>
      <w:divBdr>
        <w:top w:val="none" w:sz="0" w:space="0" w:color="auto"/>
        <w:left w:val="none" w:sz="0" w:space="0" w:color="auto"/>
        <w:bottom w:val="none" w:sz="0" w:space="0" w:color="auto"/>
        <w:right w:val="none" w:sz="0" w:space="0" w:color="auto"/>
      </w:divBdr>
      <w:divsChild>
        <w:div w:id="1960867906">
          <w:marLeft w:val="0"/>
          <w:marRight w:val="0"/>
          <w:marTop w:val="0"/>
          <w:marBottom w:val="0"/>
          <w:divBdr>
            <w:top w:val="none" w:sz="0" w:space="0" w:color="auto"/>
            <w:left w:val="none" w:sz="0" w:space="0" w:color="auto"/>
            <w:bottom w:val="none" w:sz="0" w:space="0" w:color="auto"/>
            <w:right w:val="none" w:sz="0" w:space="0" w:color="auto"/>
          </w:divBdr>
          <w:divsChild>
            <w:div w:id="832988817">
              <w:marLeft w:val="0"/>
              <w:marRight w:val="0"/>
              <w:marTop w:val="0"/>
              <w:marBottom w:val="0"/>
              <w:divBdr>
                <w:top w:val="none" w:sz="0" w:space="0" w:color="auto"/>
                <w:left w:val="none" w:sz="0" w:space="0" w:color="auto"/>
                <w:bottom w:val="none" w:sz="0" w:space="0" w:color="auto"/>
                <w:right w:val="none" w:sz="0" w:space="0" w:color="auto"/>
              </w:divBdr>
              <w:divsChild>
                <w:div w:id="30474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152668">
      <w:bodyDiv w:val="1"/>
      <w:marLeft w:val="0"/>
      <w:marRight w:val="0"/>
      <w:marTop w:val="0"/>
      <w:marBottom w:val="0"/>
      <w:divBdr>
        <w:top w:val="none" w:sz="0" w:space="0" w:color="auto"/>
        <w:left w:val="none" w:sz="0" w:space="0" w:color="auto"/>
        <w:bottom w:val="none" w:sz="0" w:space="0" w:color="auto"/>
        <w:right w:val="none" w:sz="0" w:space="0" w:color="auto"/>
      </w:divBdr>
      <w:divsChild>
        <w:div w:id="135607277">
          <w:marLeft w:val="0"/>
          <w:marRight w:val="0"/>
          <w:marTop w:val="0"/>
          <w:marBottom w:val="0"/>
          <w:divBdr>
            <w:top w:val="none" w:sz="0" w:space="0" w:color="auto"/>
            <w:left w:val="none" w:sz="0" w:space="0" w:color="auto"/>
            <w:bottom w:val="none" w:sz="0" w:space="0" w:color="auto"/>
            <w:right w:val="none" w:sz="0" w:space="0" w:color="auto"/>
          </w:divBdr>
          <w:divsChild>
            <w:div w:id="1315715113">
              <w:marLeft w:val="0"/>
              <w:marRight w:val="0"/>
              <w:marTop w:val="0"/>
              <w:marBottom w:val="0"/>
              <w:divBdr>
                <w:top w:val="none" w:sz="0" w:space="0" w:color="auto"/>
                <w:left w:val="none" w:sz="0" w:space="0" w:color="auto"/>
                <w:bottom w:val="none" w:sz="0" w:space="0" w:color="auto"/>
                <w:right w:val="none" w:sz="0" w:space="0" w:color="auto"/>
              </w:divBdr>
              <w:divsChild>
                <w:div w:id="55497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729469">
      <w:bodyDiv w:val="1"/>
      <w:marLeft w:val="0"/>
      <w:marRight w:val="0"/>
      <w:marTop w:val="0"/>
      <w:marBottom w:val="0"/>
      <w:divBdr>
        <w:top w:val="none" w:sz="0" w:space="0" w:color="auto"/>
        <w:left w:val="none" w:sz="0" w:space="0" w:color="auto"/>
        <w:bottom w:val="none" w:sz="0" w:space="0" w:color="auto"/>
        <w:right w:val="none" w:sz="0" w:space="0" w:color="auto"/>
      </w:divBdr>
      <w:divsChild>
        <w:div w:id="1485393713">
          <w:marLeft w:val="0"/>
          <w:marRight w:val="0"/>
          <w:marTop w:val="0"/>
          <w:marBottom w:val="0"/>
          <w:divBdr>
            <w:top w:val="none" w:sz="0" w:space="0" w:color="auto"/>
            <w:left w:val="none" w:sz="0" w:space="0" w:color="auto"/>
            <w:bottom w:val="none" w:sz="0" w:space="0" w:color="auto"/>
            <w:right w:val="none" w:sz="0" w:space="0" w:color="auto"/>
          </w:divBdr>
          <w:divsChild>
            <w:div w:id="314573796">
              <w:marLeft w:val="0"/>
              <w:marRight w:val="0"/>
              <w:marTop w:val="0"/>
              <w:marBottom w:val="0"/>
              <w:divBdr>
                <w:top w:val="none" w:sz="0" w:space="0" w:color="auto"/>
                <w:left w:val="none" w:sz="0" w:space="0" w:color="auto"/>
                <w:bottom w:val="none" w:sz="0" w:space="0" w:color="auto"/>
                <w:right w:val="none" w:sz="0" w:space="0" w:color="auto"/>
              </w:divBdr>
              <w:divsChild>
                <w:div w:id="2053267223">
                  <w:marLeft w:val="0"/>
                  <w:marRight w:val="0"/>
                  <w:marTop w:val="0"/>
                  <w:marBottom w:val="0"/>
                  <w:divBdr>
                    <w:top w:val="none" w:sz="0" w:space="0" w:color="auto"/>
                    <w:left w:val="none" w:sz="0" w:space="0" w:color="auto"/>
                    <w:bottom w:val="none" w:sz="0" w:space="0" w:color="auto"/>
                    <w:right w:val="none" w:sz="0" w:space="0" w:color="auto"/>
                  </w:divBdr>
                  <w:divsChild>
                    <w:div w:id="198666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19821">
      <w:bodyDiv w:val="1"/>
      <w:marLeft w:val="0"/>
      <w:marRight w:val="0"/>
      <w:marTop w:val="0"/>
      <w:marBottom w:val="0"/>
      <w:divBdr>
        <w:top w:val="none" w:sz="0" w:space="0" w:color="auto"/>
        <w:left w:val="none" w:sz="0" w:space="0" w:color="auto"/>
        <w:bottom w:val="none" w:sz="0" w:space="0" w:color="auto"/>
        <w:right w:val="none" w:sz="0" w:space="0" w:color="auto"/>
      </w:divBdr>
      <w:divsChild>
        <w:div w:id="1642348773">
          <w:marLeft w:val="547"/>
          <w:marRight w:val="0"/>
          <w:marTop w:val="144"/>
          <w:marBottom w:val="0"/>
          <w:divBdr>
            <w:top w:val="none" w:sz="0" w:space="0" w:color="auto"/>
            <w:left w:val="none" w:sz="0" w:space="0" w:color="auto"/>
            <w:bottom w:val="none" w:sz="0" w:space="0" w:color="auto"/>
            <w:right w:val="none" w:sz="0" w:space="0" w:color="auto"/>
          </w:divBdr>
        </w:div>
      </w:divsChild>
    </w:div>
    <w:div w:id="911163770">
      <w:bodyDiv w:val="1"/>
      <w:marLeft w:val="0"/>
      <w:marRight w:val="0"/>
      <w:marTop w:val="0"/>
      <w:marBottom w:val="0"/>
      <w:divBdr>
        <w:top w:val="none" w:sz="0" w:space="0" w:color="auto"/>
        <w:left w:val="none" w:sz="0" w:space="0" w:color="auto"/>
        <w:bottom w:val="none" w:sz="0" w:space="0" w:color="auto"/>
        <w:right w:val="none" w:sz="0" w:space="0" w:color="auto"/>
      </w:divBdr>
      <w:divsChild>
        <w:div w:id="632252725">
          <w:marLeft w:val="0"/>
          <w:marRight w:val="0"/>
          <w:marTop w:val="0"/>
          <w:marBottom w:val="0"/>
          <w:divBdr>
            <w:top w:val="none" w:sz="0" w:space="0" w:color="auto"/>
            <w:left w:val="none" w:sz="0" w:space="0" w:color="auto"/>
            <w:bottom w:val="none" w:sz="0" w:space="0" w:color="auto"/>
            <w:right w:val="none" w:sz="0" w:space="0" w:color="auto"/>
          </w:divBdr>
          <w:divsChild>
            <w:div w:id="1998024439">
              <w:marLeft w:val="0"/>
              <w:marRight w:val="0"/>
              <w:marTop w:val="0"/>
              <w:marBottom w:val="0"/>
              <w:divBdr>
                <w:top w:val="none" w:sz="0" w:space="0" w:color="auto"/>
                <w:left w:val="none" w:sz="0" w:space="0" w:color="auto"/>
                <w:bottom w:val="none" w:sz="0" w:space="0" w:color="auto"/>
                <w:right w:val="none" w:sz="0" w:space="0" w:color="auto"/>
              </w:divBdr>
              <w:divsChild>
                <w:div w:id="6765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122281">
      <w:bodyDiv w:val="1"/>
      <w:marLeft w:val="0"/>
      <w:marRight w:val="0"/>
      <w:marTop w:val="0"/>
      <w:marBottom w:val="0"/>
      <w:divBdr>
        <w:top w:val="none" w:sz="0" w:space="0" w:color="auto"/>
        <w:left w:val="none" w:sz="0" w:space="0" w:color="auto"/>
        <w:bottom w:val="none" w:sz="0" w:space="0" w:color="auto"/>
        <w:right w:val="none" w:sz="0" w:space="0" w:color="auto"/>
      </w:divBdr>
      <w:divsChild>
        <w:div w:id="1521581760">
          <w:marLeft w:val="0"/>
          <w:marRight w:val="0"/>
          <w:marTop w:val="0"/>
          <w:marBottom w:val="0"/>
          <w:divBdr>
            <w:top w:val="none" w:sz="0" w:space="0" w:color="auto"/>
            <w:left w:val="none" w:sz="0" w:space="0" w:color="auto"/>
            <w:bottom w:val="none" w:sz="0" w:space="0" w:color="auto"/>
            <w:right w:val="none" w:sz="0" w:space="0" w:color="auto"/>
          </w:divBdr>
          <w:divsChild>
            <w:div w:id="862788792">
              <w:marLeft w:val="0"/>
              <w:marRight w:val="0"/>
              <w:marTop w:val="0"/>
              <w:marBottom w:val="0"/>
              <w:divBdr>
                <w:top w:val="none" w:sz="0" w:space="0" w:color="auto"/>
                <w:left w:val="none" w:sz="0" w:space="0" w:color="auto"/>
                <w:bottom w:val="none" w:sz="0" w:space="0" w:color="auto"/>
                <w:right w:val="none" w:sz="0" w:space="0" w:color="auto"/>
              </w:divBdr>
              <w:divsChild>
                <w:div w:id="39832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19689">
      <w:bodyDiv w:val="1"/>
      <w:marLeft w:val="0"/>
      <w:marRight w:val="0"/>
      <w:marTop w:val="0"/>
      <w:marBottom w:val="0"/>
      <w:divBdr>
        <w:top w:val="none" w:sz="0" w:space="0" w:color="auto"/>
        <w:left w:val="none" w:sz="0" w:space="0" w:color="auto"/>
        <w:bottom w:val="none" w:sz="0" w:space="0" w:color="auto"/>
        <w:right w:val="none" w:sz="0" w:space="0" w:color="auto"/>
      </w:divBdr>
    </w:div>
    <w:div w:id="987901471">
      <w:bodyDiv w:val="1"/>
      <w:marLeft w:val="0"/>
      <w:marRight w:val="0"/>
      <w:marTop w:val="0"/>
      <w:marBottom w:val="0"/>
      <w:divBdr>
        <w:top w:val="none" w:sz="0" w:space="0" w:color="auto"/>
        <w:left w:val="none" w:sz="0" w:space="0" w:color="auto"/>
        <w:bottom w:val="none" w:sz="0" w:space="0" w:color="auto"/>
        <w:right w:val="none" w:sz="0" w:space="0" w:color="auto"/>
      </w:divBdr>
      <w:divsChild>
        <w:div w:id="172034387">
          <w:marLeft w:val="0"/>
          <w:marRight w:val="0"/>
          <w:marTop w:val="0"/>
          <w:marBottom w:val="0"/>
          <w:divBdr>
            <w:top w:val="none" w:sz="0" w:space="0" w:color="auto"/>
            <w:left w:val="none" w:sz="0" w:space="0" w:color="auto"/>
            <w:bottom w:val="none" w:sz="0" w:space="0" w:color="auto"/>
            <w:right w:val="none" w:sz="0" w:space="0" w:color="auto"/>
          </w:divBdr>
          <w:divsChild>
            <w:div w:id="1177111527">
              <w:marLeft w:val="0"/>
              <w:marRight w:val="0"/>
              <w:marTop w:val="0"/>
              <w:marBottom w:val="0"/>
              <w:divBdr>
                <w:top w:val="none" w:sz="0" w:space="0" w:color="auto"/>
                <w:left w:val="none" w:sz="0" w:space="0" w:color="auto"/>
                <w:bottom w:val="none" w:sz="0" w:space="0" w:color="auto"/>
                <w:right w:val="none" w:sz="0" w:space="0" w:color="auto"/>
              </w:divBdr>
              <w:divsChild>
                <w:div w:id="130006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14970">
      <w:bodyDiv w:val="1"/>
      <w:marLeft w:val="0"/>
      <w:marRight w:val="0"/>
      <w:marTop w:val="0"/>
      <w:marBottom w:val="0"/>
      <w:divBdr>
        <w:top w:val="none" w:sz="0" w:space="0" w:color="auto"/>
        <w:left w:val="none" w:sz="0" w:space="0" w:color="auto"/>
        <w:bottom w:val="none" w:sz="0" w:space="0" w:color="auto"/>
        <w:right w:val="none" w:sz="0" w:space="0" w:color="auto"/>
      </w:divBdr>
      <w:divsChild>
        <w:div w:id="211385504">
          <w:marLeft w:val="547"/>
          <w:marRight w:val="0"/>
          <w:marTop w:val="144"/>
          <w:marBottom w:val="0"/>
          <w:divBdr>
            <w:top w:val="none" w:sz="0" w:space="0" w:color="auto"/>
            <w:left w:val="none" w:sz="0" w:space="0" w:color="auto"/>
            <w:bottom w:val="none" w:sz="0" w:space="0" w:color="auto"/>
            <w:right w:val="none" w:sz="0" w:space="0" w:color="auto"/>
          </w:divBdr>
        </w:div>
      </w:divsChild>
    </w:div>
    <w:div w:id="1042169795">
      <w:bodyDiv w:val="1"/>
      <w:marLeft w:val="0"/>
      <w:marRight w:val="0"/>
      <w:marTop w:val="0"/>
      <w:marBottom w:val="0"/>
      <w:divBdr>
        <w:top w:val="none" w:sz="0" w:space="0" w:color="auto"/>
        <w:left w:val="none" w:sz="0" w:space="0" w:color="auto"/>
        <w:bottom w:val="none" w:sz="0" w:space="0" w:color="auto"/>
        <w:right w:val="none" w:sz="0" w:space="0" w:color="auto"/>
      </w:divBdr>
      <w:divsChild>
        <w:div w:id="798374180">
          <w:marLeft w:val="0"/>
          <w:marRight w:val="0"/>
          <w:marTop w:val="0"/>
          <w:marBottom w:val="0"/>
          <w:divBdr>
            <w:top w:val="none" w:sz="0" w:space="0" w:color="auto"/>
            <w:left w:val="none" w:sz="0" w:space="0" w:color="auto"/>
            <w:bottom w:val="none" w:sz="0" w:space="0" w:color="auto"/>
            <w:right w:val="none" w:sz="0" w:space="0" w:color="auto"/>
          </w:divBdr>
          <w:divsChild>
            <w:div w:id="1919706300">
              <w:marLeft w:val="0"/>
              <w:marRight w:val="0"/>
              <w:marTop w:val="0"/>
              <w:marBottom w:val="0"/>
              <w:divBdr>
                <w:top w:val="none" w:sz="0" w:space="0" w:color="auto"/>
                <w:left w:val="none" w:sz="0" w:space="0" w:color="auto"/>
                <w:bottom w:val="none" w:sz="0" w:space="0" w:color="auto"/>
                <w:right w:val="none" w:sz="0" w:space="0" w:color="auto"/>
              </w:divBdr>
              <w:divsChild>
                <w:div w:id="11371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122308">
      <w:bodyDiv w:val="1"/>
      <w:marLeft w:val="0"/>
      <w:marRight w:val="0"/>
      <w:marTop w:val="0"/>
      <w:marBottom w:val="0"/>
      <w:divBdr>
        <w:top w:val="none" w:sz="0" w:space="0" w:color="auto"/>
        <w:left w:val="none" w:sz="0" w:space="0" w:color="auto"/>
        <w:bottom w:val="none" w:sz="0" w:space="0" w:color="auto"/>
        <w:right w:val="none" w:sz="0" w:space="0" w:color="auto"/>
      </w:divBdr>
      <w:divsChild>
        <w:div w:id="138499343">
          <w:marLeft w:val="0"/>
          <w:marRight w:val="0"/>
          <w:marTop w:val="0"/>
          <w:marBottom w:val="0"/>
          <w:divBdr>
            <w:top w:val="none" w:sz="0" w:space="0" w:color="auto"/>
            <w:left w:val="none" w:sz="0" w:space="0" w:color="auto"/>
            <w:bottom w:val="none" w:sz="0" w:space="0" w:color="auto"/>
            <w:right w:val="none" w:sz="0" w:space="0" w:color="auto"/>
          </w:divBdr>
          <w:divsChild>
            <w:div w:id="2060781352">
              <w:marLeft w:val="0"/>
              <w:marRight w:val="0"/>
              <w:marTop w:val="0"/>
              <w:marBottom w:val="0"/>
              <w:divBdr>
                <w:top w:val="none" w:sz="0" w:space="0" w:color="auto"/>
                <w:left w:val="none" w:sz="0" w:space="0" w:color="auto"/>
                <w:bottom w:val="none" w:sz="0" w:space="0" w:color="auto"/>
                <w:right w:val="none" w:sz="0" w:space="0" w:color="auto"/>
              </w:divBdr>
              <w:divsChild>
                <w:div w:id="16263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47">
      <w:bodyDiv w:val="1"/>
      <w:marLeft w:val="0"/>
      <w:marRight w:val="0"/>
      <w:marTop w:val="0"/>
      <w:marBottom w:val="0"/>
      <w:divBdr>
        <w:top w:val="none" w:sz="0" w:space="0" w:color="auto"/>
        <w:left w:val="none" w:sz="0" w:space="0" w:color="auto"/>
        <w:bottom w:val="none" w:sz="0" w:space="0" w:color="auto"/>
        <w:right w:val="none" w:sz="0" w:space="0" w:color="auto"/>
      </w:divBdr>
    </w:div>
    <w:div w:id="1121608802">
      <w:bodyDiv w:val="1"/>
      <w:marLeft w:val="0"/>
      <w:marRight w:val="0"/>
      <w:marTop w:val="0"/>
      <w:marBottom w:val="0"/>
      <w:divBdr>
        <w:top w:val="none" w:sz="0" w:space="0" w:color="auto"/>
        <w:left w:val="none" w:sz="0" w:space="0" w:color="auto"/>
        <w:bottom w:val="none" w:sz="0" w:space="0" w:color="auto"/>
        <w:right w:val="none" w:sz="0" w:space="0" w:color="auto"/>
      </w:divBdr>
      <w:divsChild>
        <w:div w:id="1691641481">
          <w:marLeft w:val="0"/>
          <w:marRight w:val="0"/>
          <w:marTop w:val="0"/>
          <w:marBottom w:val="0"/>
          <w:divBdr>
            <w:top w:val="none" w:sz="0" w:space="0" w:color="auto"/>
            <w:left w:val="none" w:sz="0" w:space="0" w:color="auto"/>
            <w:bottom w:val="none" w:sz="0" w:space="0" w:color="auto"/>
            <w:right w:val="none" w:sz="0" w:space="0" w:color="auto"/>
          </w:divBdr>
          <w:divsChild>
            <w:div w:id="1468860639">
              <w:marLeft w:val="0"/>
              <w:marRight w:val="0"/>
              <w:marTop w:val="0"/>
              <w:marBottom w:val="0"/>
              <w:divBdr>
                <w:top w:val="none" w:sz="0" w:space="0" w:color="auto"/>
                <w:left w:val="none" w:sz="0" w:space="0" w:color="auto"/>
                <w:bottom w:val="none" w:sz="0" w:space="0" w:color="auto"/>
                <w:right w:val="none" w:sz="0" w:space="0" w:color="auto"/>
              </w:divBdr>
              <w:divsChild>
                <w:div w:id="51033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045372">
      <w:bodyDiv w:val="1"/>
      <w:marLeft w:val="0"/>
      <w:marRight w:val="0"/>
      <w:marTop w:val="0"/>
      <w:marBottom w:val="0"/>
      <w:divBdr>
        <w:top w:val="none" w:sz="0" w:space="0" w:color="auto"/>
        <w:left w:val="none" w:sz="0" w:space="0" w:color="auto"/>
        <w:bottom w:val="none" w:sz="0" w:space="0" w:color="auto"/>
        <w:right w:val="none" w:sz="0" w:space="0" w:color="auto"/>
      </w:divBdr>
      <w:divsChild>
        <w:div w:id="453328392">
          <w:marLeft w:val="0"/>
          <w:marRight w:val="0"/>
          <w:marTop w:val="0"/>
          <w:marBottom w:val="0"/>
          <w:divBdr>
            <w:top w:val="none" w:sz="0" w:space="0" w:color="auto"/>
            <w:left w:val="none" w:sz="0" w:space="0" w:color="auto"/>
            <w:bottom w:val="none" w:sz="0" w:space="0" w:color="auto"/>
            <w:right w:val="none" w:sz="0" w:space="0" w:color="auto"/>
          </w:divBdr>
          <w:divsChild>
            <w:div w:id="1113786699">
              <w:marLeft w:val="0"/>
              <w:marRight w:val="0"/>
              <w:marTop w:val="0"/>
              <w:marBottom w:val="0"/>
              <w:divBdr>
                <w:top w:val="none" w:sz="0" w:space="0" w:color="auto"/>
                <w:left w:val="none" w:sz="0" w:space="0" w:color="auto"/>
                <w:bottom w:val="none" w:sz="0" w:space="0" w:color="auto"/>
                <w:right w:val="none" w:sz="0" w:space="0" w:color="auto"/>
              </w:divBdr>
              <w:divsChild>
                <w:div w:id="13674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672994">
      <w:bodyDiv w:val="1"/>
      <w:marLeft w:val="0"/>
      <w:marRight w:val="0"/>
      <w:marTop w:val="0"/>
      <w:marBottom w:val="0"/>
      <w:divBdr>
        <w:top w:val="none" w:sz="0" w:space="0" w:color="auto"/>
        <w:left w:val="none" w:sz="0" w:space="0" w:color="auto"/>
        <w:bottom w:val="none" w:sz="0" w:space="0" w:color="auto"/>
        <w:right w:val="none" w:sz="0" w:space="0" w:color="auto"/>
      </w:divBdr>
    </w:div>
    <w:div w:id="1170679660">
      <w:bodyDiv w:val="1"/>
      <w:marLeft w:val="0"/>
      <w:marRight w:val="0"/>
      <w:marTop w:val="0"/>
      <w:marBottom w:val="0"/>
      <w:divBdr>
        <w:top w:val="none" w:sz="0" w:space="0" w:color="auto"/>
        <w:left w:val="none" w:sz="0" w:space="0" w:color="auto"/>
        <w:bottom w:val="none" w:sz="0" w:space="0" w:color="auto"/>
        <w:right w:val="none" w:sz="0" w:space="0" w:color="auto"/>
      </w:divBdr>
    </w:div>
    <w:div w:id="1172185566">
      <w:bodyDiv w:val="1"/>
      <w:marLeft w:val="0"/>
      <w:marRight w:val="0"/>
      <w:marTop w:val="0"/>
      <w:marBottom w:val="0"/>
      <w:divBdr>
        <w:top w:val="none" w:sz="0" w:space="0" w:color="auto"/>
        <w:left w:val="none" w:sz="0" w:space="0" w:color="auto"/>
        <w:bottom w:val="none" w:sz="0" w:space="0" w:color="auto"/>
        <w:right w:val="none" w:sz="0" w:space="0" w:color="auto"/>
      </w:divBdr>
    </w:div>
    <w:div w:id="1205481307">
      <w:bodyDiv w:val="1"/>
      <w:marLeft w:val="0"/>
      <w:marRight w:val="0"/>
      <w:marTop w:val="0"/>
      <w:marBottom w:val="0"/>
      <w:divBdr>
        <w:top w:val="none" w:sz="0" w:space="0" w:color="auto"/>
        <w:left w:val="none" w:sz="0" w:space="0" w:color="auto"/>
        <w:bottom w:val="none" w:sz="0" w:space="0" w:color="auto"/>
        <w:right w:val="none" w:sz="0" w:space="0" w:color="auto"/>
      </w:divBdr>
    </w:div>
    <w:div w:id="1209102625">
      <w:bodyDiv w:val="1"/>
      <w:marLeft w:val="0"/>
      <w:marRight w:val="0"/>
      <w:marTop w:val="0"/>
      <w:marBottom w:val="0"/>
      <w:divBdr>
        <w:top w:val="none" w:sz="0" w:space="0" w:color="auto"/>
        <w:left w:val="none" w:sz="0" w:space="0" w:color="auto"/>
        <w:bottom w:val="none" w:sz="0" w:space="0" w:color="auto"/>
        <w:right w:val="none" w:sz="0" w:space="0" w:color="auto"/>
      </w:divBdr>
      <w:divsChild>
        <w:div w:id="1186675901">
          <w:marLeft w:val="0"/>
          <w:marRight w:val="0"/>
          <w:marTop w:val="0"/>
          <w:marBottom w:val="0"/>
          <w:divBdr>
            <w:top w:val="none" w:sz="0" w:space="0" w:color="auto"/>
            <w:left w:val="none" w:sz="0" w:space="0" w:color="auto"/>
            <w:bottom w:val="none" w:sz="0" w:space="0" w:color="auto"/>
            <w:right w:val="none" w:sz="0" w:space="0" w:color="auto"/>
          </w:divBdr>
          <w:divsChild>
            <w:div w:id="1611088235">
              <w:marLeft w:val="0"/>
              <w:marRight w:val="0"/>
              <w:marTop w:val="0"/>
              <w:marBottom w:val="0"/>
              <w:divBdr>
                <w:top w:val="none" w:sz="0" w:space="0" w:color="auto"/>
                <w:left w:val="none" w:sz="0" w:space="0" w:color="auto"/>
                <w:bottom w:val="none" w:sz="0" w:space="0" w:color="auto"/>
                <w:right w:val="none" w:sz="0" w:space="0" w:color="auto"/>
              </w:divBdr>
              <w:divsChild>
                <w:div w:id="122240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863971">
      <w:bodyDiv w:val="1"/>
      <w:marLeft w:val="0"/>
      <w:marRight w:val="0"/>
      <w:marTop w:val="0"/>
      <w:marBottom w:val="0"/>
      <w:divBdr>
        <w:top w:val="none" w:sz="0" w:space="0" w:color="auto"/>
        <w:left w:val="none" w:sz="0" w:space="0" w:color="auto"/>
        <w:bottom w:val="none" w:sz="0" w:space="0" w:color="auto"/>
        <w:right w:val="none" w:sz="0" w:space="0" w:color="auto"/>
      </w:divBdr>
      <w:divsChild>
        <w:div w:id="1978995325">
          <w:marLeft w:val="0"/>
          <w:marRight w:val="0"/>
          <w:marTop w:val="0"/>
          <w:marBottom w:val="0"/>
          <w:divBdr>
            <w:top w:val="none" w:sz="0" w:space="0" w:color="auto"/>
            <w:left w:val="none" w:sz="0" w:space="0" w:color="auto"/>
            <w:bottom w:val="none" w:sz="0" w:space="0" w:color="auto"/>
            <w:right w:val="none" w:sz="0" w:space="0" w:color="auto"/>
          </w:divBdr>
          <w:divsChild>
            <w:div w:id="416875500">
              <w:marLeft w:val="0"/>
              <w:marRight w:val="0"/>
              <w:marTop w:val="0"/>
              <w:marBottom w:val="0"/>
              <w:divBdr>
                <w:top w:val="none" w:sz="0" w:space="0" w:color="auto"/>
                <w:left w:val="none" w:sz="0" w:space="0" w:color="auto"/>
                <w:bottom w:val="none" w:sz="0" w:space="0" w:color="auto"/>
                <w:right w:val="none" w:sz="0" w:space="0" w:color="auto"/>
              </w:divBdr>
              <w:divsChild>
                <w:div w:id="275714914">
                  <w:marLeft w:val="0"/>
                  <w:marRight w:val="0"/>
                  <w:marTop w:val="0"/>
                  <w:marBottom w:val="0"/>
                  <w:divBdr>
                    <w:top w:val="none" w:sz="0" w:space="0" w:color="auto"/>
                    <w:left w:val="none" w:sz="0" w:space="0" w:color="auto"/>
                    <w:bottom w:val="none" w:sz="0" w:space="0" w:color="auto"/>
                    <w:right w:val="none" w:sz="0" w:space="0" w:color="auto"/>
                  </w:divBdr>
                  <w:divsChild>
                    <w:div w:id="182488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220521">
      <w:bodyDiv w:val="1"/>
      <w:marLeft w:val="0"/>
      <w:marRight w:val="0"/>
      <w:marTop w:val="0"/>
      <w:marBottom w:val="0"/>
      <w:divBdr>
        <w:top w:val="none" w:sz="0" w:space="0" w:color="auto"/>
        <w:left w:val="none" w:sz="0" w:space="0" w:color="auto"/>
        <w:bottom w:val="none" w:sz="0" w:space="0" w:color="auto"/>
        <w:right w:val="none" w:sz="0" w:space="0" w:color="auto"/>
      </w:divBdr>
      <w:divsChild>
        <w:div w:id="1914508925">
          <w:marLeft w:val="0"/>
          <w:marRight w:val="0"/>
          <w:marTop w:val="0"/>
          <w:marBottom w:val="0"/>
          <w:divBdr>
            <w:top w:val="none" w:sz="0" w:space="0" w:color="auto"/>
            <w:left w:val="none" w:sz="0" w:space="0" w:color="auto"/>
            <w:bottom w:val="none" w:sz="0" w:space="0" w:color="auto"/>
            <w:right w:val="none" w:sz="0" w:space="0" w:color="auto"/>
          </w:divBdr>
          <w:divsChild>
            <w:div w:id="914633621">
              <w:marLeft w:val="0"/>
              <w:marRight w:val="0"/>
              <w:marTop w:val="0"/>
              <w:marBottom w:val="0"/>
              <w:divBdr>
                <w:top w:val="none" w:sz="0" w:space="0" w:color="auto"/>
                <w:left w:val="none" w:sz="0" w:space="0" w:color="auto"/>
                <w:bottom w:val="none" w:sz="0" w:space="0" w:color="auto"/>
                <w:right w:val="none" w:sz="0" w:space="0" w:color="auto"/>
              </w:divBdr>
              <w:divsChild>
                <w:div w:id="5431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89687">
      <w:bodyDiv w:val="1"/>
      <w:marLeft w:val="0"/>
      <w:marRight w:val="0"/>
      <w:marTop w:val="0"/>
      <w:marBottom w:val="0"/>
      <w:divBdr>
        <w:top w:val="none" w:sz="0" w:space="0" w:color="auto"/>
        <w:left w:val="none" w:sz="0" w:space="0" w:color="auto"/>
        <w:bottom w:val="none" w:sz="0" w:space="0" w:color="auto"/>
        <w:right w:val="none" w:sz="0" w:space="0" w:color="auto"/>
      </w:divBdr>
      <w:divsChild>
        <w:div w:id="480074727">
          <w:marLeft w:val="0"/>
          <w:marRight w:val="0"/>
          <w:marTop w:val="0"/>
          <w:marBottom w:val="0"/>
          <w:divBdr>
            <w:top w:val="none" w:sz="0" w:space="0" w:color="auto"/>
            <w:left w:val="none" w:sz="0" w:space="0" w:color="auto"/>
            <w:bottom w:val="none" w:sz="0" w:space="0" w:color="auto"/>
            <w:right w:val="none" w:sz="0" w:space="0" w:color="auto"/>
          </w:divBdr>
          <w:divsChild>
            <w:div w:id="29190202">
              <w:marLeft w:val="0"/>
              <w:marRight w:val="0"/>
              <w:marTop w:val="0"/>
              <w:marBottom w:val="0"/>
              <w:divBdr>
                <w:top w:val="none" w:sz="0" w:space="0" w:color="auto"/>
                <w:left w:val="none" w:sz="0" w:space="0" w:color="auto"/>
                <w:bottom w:val="none" w:sz="0" w:space="0" w:color="auto"/>
                <w:right w:val="none" w:sz="0" w:space="0" w:color="auto"/>
              </w:divBdr>
              <w:divsChild>
                <w:div w:id="14016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425373">
      <w:bodyDiv w:val="1"/>
      <w:marLeft w:val="0"/>
      <w:marRight w:val="0"/>
      <w:marTop w:val="0"/>
      <w:marBottom w:val="0"/>
      <w:divBdr>
        <w:top w:val="none" w:sz="0" w:space="0" w:color="auto"/>
        <w:left w:val="none" w:sz="0" w:space="0" w:color="auto"/>
        <w:bottom w:val="none" w:sz="0" w:space="0" w:color="auto"/>
        <w:right w:val="none" w:sz="0" w:space="0" w:color="auto"/>
      </w:divBdr>
      <w:divsChild>
        <w:div w:id="2050260673">
          <w:marLeft w:val="0"/>
          <w:marRight w:val="0"/>
          <w:marTop w:val="0"/>
          <w:marBottom w:val="0"/>
          <w:divBdr>
            <w:top w:val="none" w:sz="0" w:space="0" w:color="auto"/>
            <w:left w:val="none" w:sz="0" w:space="0" w:color="auto"/>
            <w:bottom w:val="none" w:sz="0" w:space="0" w:color="auto"/>
            <w:right w:val="none" w:sz="0" w:space="0" w:color="auto"/>
          </w:divBdr>
          <w:divsChild>
            <w:div w:id="1429734450">
              <w:marLeft w:val="0"/>
              <w:marRight w:val="0"/>
              <w:marTop w:val="0"/>
              <w:marBottom w:val="0"/>
              <w:divBdr>
                <w:top w:val="none" w:sz="0" w:space="0" w:color="auto"/>
                <w:left w:val="none" w:sz="0" w:space="0" w:color="auto"/>
                <w:bottom w:val="none" w:sz="0" w:space="0" w:color="auto"/>
                <w:right w:val="none" w:sz="0" w:space="0" w:color="auto"/>
              </w:divBdr>
              <w:divsChild>
                <w:div w:id="159910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031219">
      <w:bodyDiv w:val="1"/>
      <w:marLeft w:val="0"/>
      <w:marRight w:val="0"/>
      <w:marTop w:val="0"/>
      <w:marBottom w:val="0"/>
      <w:divBdr>
        <w:top w:val="none" w:sz="0" w:space="0" w:color="auto"/>
        <w:left w:val="none" w:sz="0" w:space="0" w:color="auto"/>
        <w:bottom w:val="none" w:sz="0" w:space="0" w:color="auto"/>
        <w:right w:val="none" w:sz="0" w:space="0" w:color="auto"/>
      </w:divBdr>
      <w:divsChild>
        <w:div w:id="304480355">
          <w:marLeft w:val="0"/>
          <w:marRight w:val="0"/>
          <w:marTop w:val="0"/>
          <w:marBottom w:val="0"/>
          <w:divBdr>
            <w:top w:val="none" w:sz="0" w:space="0" w:color="auto"/>
            <w:left w:val="none" w:sz="0" w:space="0" w:color="auto"/>
            <w:bottom w:val="none" w:sz="0" w:space="0" w:color="auto"/>
            <w:right w:val="none" w:sz="0" w:space="0" w:color="auto"/>
          </w:divBdr>
          <w:divsChild>
            <w:div w:id="296448308">
              <w:marLeft w:val="0"/>
              <w:marRight w:val="0"/>
              <w:marTop w:val="0"/>
              <w:marBottom w:val="0"/>
              <w:divBdr>
                <w:top w:val="none" w:sz="0" w:space="0" w:color="auto"/>
                <w:left w:val="none" w:sz="0" w:space="0" w:color="auto"/>
                <w:bottom w:val="none" w:sz="0" w:space="0" w:color="auto"/>
                <w:right w:val="none" w:sz="0" w:space="0" w:color="auto"/>
              </w:divBdr>
              <w:divsChild>
                <w:div w:id="17985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403248">
      <w:bodyDiv w:val="1"/>
      <w:marLeft w:val="0"/>
      <w:marRight w:val="0"/>
      <w:marTop w:val="0"/>
      <w:marBottom w:val="0"/>
      <w:divBdr>
        <w:top w:val="none" w:sz="0" w:space="0" w:color="auto"/>
        <w:left w:val="none" w:sz="0" w:space="0" w:color="auto"/>
        <w:bottom w:val="none" w:sz="0" w:space="0" w:color="auto"/>
        <w:right w:val="none" w:sz="0" w:space="0" w:color="auto"/>
      </w:divBdr>
    </w:div>
    <w:div w:id="1493714190">
      <w:bodyDiv w:val="1"/>
      <w:marLeft w:val="0"/>
      <w:marRight w:val="0"/>
      <w:marTop w:val="0"/>
      <w:marBottom w:val="0"/>
      <w:divBdr>
        <w:top w:val="none" w:sz="0" w:space="0" w:color="auto"/>
        <w:left w:val="none" w:sz="0" w:space="0" w:color="auto"/>
        <w:bottom w:val="none" w:sz="0" w:space="0" w:color="auto"/>
        <w:right w:val="none" w:sz="0" w:space="0" w:color="auto"/>
      </w:divBdr>
      <w:divsChild>
        <w:div w:id="141119082">
          <w:marLeft w:val="0"/>
          <w:marRight w:val="0"/>
          <w:marTop w:val="0"/>
          <w:marBottom w:val="0"/>
          <w:divBdr>
            <w:top w:val="none" w:sz="0" w:space="0" w:color="auto"/>
            <w:left w:val="none" w:sz="0" w:space="0" w:color="auto"/>
            <w:bottom w:val="none" w:sz="0" w:space="0" w:color="auto"/>
            <w:right w:val="none" w:sz="0" w:space="0" w:color="auto"/>
          </w:divBdr>
          <w:divsChild>
            <w:div w:id="1635478813">
              <w:marLeft w:val="0"/>
              <w:marRight w:val="0"/>
              <w:marTop w:val="0"/>
              <w:marBottom w:val="0"/>
              <w:divBdr>
                <w:top w:val="none" w:sz="0" w:space="0" w:color="auto"/>
                <w:left w:val="none" w:sz="0" w:space="0" w:color="auto"/>
                <w:bottom w:val="none" w:sz="0" w:space="0" w:color="auto"/>
                <w:right w:val="none" w:sz="0" w:space="0" w:color="auto"/>
              </w:divBdr>
              <w:divsChild>
                <w:div w:id="57994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895103">
      <w:bodyDiv w:val="1"/>
      <w:marLeft w:val="0"/>
      <w:marRight w:val="0"/>
      <w:marTop w:val="0"/>
      <w:marBottom w:val="0"/>
      <w:divBdr>
        <w:top w:val="none" w:sz="0" w:space="0" w:color="auto"/>
        <w:left w:val="none" w:sz="0" w:space="0" w:color="auto"/>
        <w:bottom w:val="none" w:sz="0" w:space="0" w:color="auto"/>
        <w:right w:val="none" w:sz="0" w:space="0" w:color="auto"/>
      </w:divBdr>
    </w:div>
    <w:div w:id="1516993786">
      <w:bodyDiv w:val="1"/>
      <w:marLeft w:val="0"/>
      <w:marRight w:val="0"/>
      <w:marTop w:val="0"/>
      <w:marBottom w:val="0"/>
      <w:divBdr>
        <w:top w:val="none" w:sz="0" w:space="0" w:color="auto"/>
        <w:left w:val="none" w:sz="0" w:space="0" w:color="auto"/>
        <w:bottom w:val="none" w:sz="0" w:space="0" w:color="auto"/>
        <w:right w:val="none" w:sz="0" w:space="0" w:color="auto"/>
      </w:divBdr>
      <w:divsChild>
        <w:div w:id="1430465465">
          <w:marLeft w:val="0"/>
          <w:marRight w:val="0"/>
          <w:marTop w:val="0"/>
          <w:marBottom w:val="0"/>
          <w:divBdr>
            <w:top w:val="none" w:sz="0" w:space="0" w:color="auto"/>
            <w:left w:val="none" w:sz="0" w:space="0" w:color="auto"/>
            <w:bottom w:val="none" w:sz="0" w:space="0" w:color="auto"/>
            <w:right w:val="none" w:sz="0" w:space="0" w:color="auto"/>
          </w:divBdr>
          <w:divsChild>
            <w:div w:id="1972903053">
              <w:marLeft w:val="0"/>
              <w:marRight w:val="0"/>
              <w:marTop w:val="0"/>
              <w:marBottom w:val="0"/>
              <w:divBdr>
                <w:top w:val="none" w:sz="0" w:space="0" w:color="auto"/>
                <w:left w:val="none" w:sz="0" w:space="0" w:color="auto"/>
                <w:bottom w:val="none" w:sz="0" w:space="0" w:color="auto"/>
                <w:right w:val="none" w:sz="0" w:space="0" w:color="auto"/>
              </w:divBdr>
              <w:divsChild>
                <w:div w:id="7119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571073">
      <w:bodyDiv w:val="1"/>
      <w:marLeft w:val="0"/>
      <w:marRight w:val="0"/>
      <w:marTop w:val="0"/>
      <w:marBottom w:val="0"/>
      <w:divBdr>
        <w:top w:val="none" w:sz="0" w:space="0" w:color="auto"/>
        <w:left w:val="none" w:sz="0" w:space="0" w:color="auto"/>
        <w:bottom w:val="none" w:sz="0" w:space="0" w:color="auto"/>
        <w:right w:val="none" w:sz="0" w:space="0" w:color="auto"/>
      </w:divBdr>
      <w:divsChild>
        <w:div w:id="1121533338">
          <w:marLeft w:val="0"/>
          <w:marRight w:val="0"/>
          <w:marTop w:val="0"/>
          <w:marBottom w:val="0"/>
          <w:divBdr>
            <w:top w:val="none" w:sz="0" w:space="0" w:color="auto"/>
            <w:left w:val="none" w:sz="0" w:space="0" w:color="auto"/>
            <w:bottom w:val="none" w:sz="0" w:space="0" w:color="auto"/>
            <w:right w:val="none" w:sz="0" w:space="0" w:color="auto"/>
          </w:divBdr>
          <w:divsChild>
            <w:div w:id="1315179879">
              <w:marLeft w:val="0"/>
              <w:marRight w:val="0"/>
              <w:marTop w:val="0"/>
              <w:marBottom w:val="0"/>
              <w:divBdr>
                <w:top w:val="none" w:sz="0" w:space="0" w:color="auto"/>
                <w:left w:val="none" w:sz="0" w:space="0" w:color="auto"/>
                <w:bottom w:val="none" w:sz="0" w:space="0" w:color="auto"/>
                <w:right w:val="none" w:sz="0" w:space="0" w:color="auto"/>
              </w:divBdr>
              <w:divsChild>
                <w:div w:id="13539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04635">
      <w:bodyDiv w:val="1"/>
      <w:marLeft w:val="0"/>
      <w:marRight w:val="0"/>
      <w:marTop w:val="0"/>
      <w:marBottom w:val="0"/>
      <w:divBdr>
        <w:top w:val="none" w:sz="0" w:space="0" w:color="auto"/>
        <w:left w:val="none" w:sz="0" w:space="0" w:color="auto"/>
        <w:bottom w:val="none" w:sz="0" w:space="0" w:color="auto"/>
        <w:right w:val="none" w:sz="0" w:space="0" w:color="auto"/>
      </w:divBdr>
    </w:div>
    <w:div w:id="1555656915">
      <w:bodyDiv w:val="1"/>
      <w:marLeft w:val="0"/>
      <w:marRight w:val="0"/>
      <w:marTop w:val="0"/>
      <w:marBottom w:val="0"/>
      <w:divBdr>
        <w:top w:val="none" w:sz="0" w:space="0" w:color="auto"/>
        <w:left w:val="none" w:sz="0" w:space="0" w:color="auto"/>
        <w:bottom w:val="none" w:sz="0" w:space="0" w:color="auto"/>
        <w:right w:val="none" w:sz="0" w:space="0" w:color="auto"/>
      </w:divBdr>
      <w:divsChild>
        <w:div w:id="2100371691">
          <w:marLeft w:val="0"/>
          <w:marRight w:val="0"/>
          <w:marTop w:val="0"/>
          <w:marBottom w:val="0"/>
          <w:divBdr>
            <w:top w:val="none" w:sz="0" w:space="0" w:color="auto"/>
            <w:left w:val="none" w:sz="0" w:space="0" w:color="auto"/>
            <w:bottom w:val="none" w:sz="0" w:space="0" w:color="auto"/>
            <w:right w:val="none" w:sz="0" w:space="0" w:color="auto"/>
          </w:divBdr>
          <w:divsChild>
            <w:div w:id="1180777336">
              <w:marLeft w:val="0"/>
              <w:marRight w:val="0"/>
              <w:marTop w:val="0"/>
              <w:marBottom w:val="0"/>
              <w:divBdr>
                <w:top w:val="none" w:sz="0" w:space="0" w:color="auto"/>
                <w:left w:val="none" w:sz="0" w:space="0" w:color="auto"/>
                <w:bottom w:val="none" w:sz="0" w:space="0" w:color="auto"/>
                <w:right w:val="none" w:sz="0" w:space="0" w:color="auto"/>
              </w:divBdr>
              <w:divsChild>
                <w:div w:id="6510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048975">
      <w:bodyDiv w:val="1"/>
      <w:marLeft w:val="0"/>
      <w:marRight w:val="0"/>
      <w:marTop w:val="0"/>
      <w:marBottom w:val="0"/>
      <w:divBdr>
        <w:top w:val="none" w:sz="0" w:space="0" w:color="auto"/>
        <w:left w:val="none" w:sz="0" w:space="0" w:color="auto"/>
        <w:bottom w:val="none" w:sz="0" w:space="0" w:color="auto"/>
        <w:right w:val="none" w:sz="0" w:space="0" w:color="auto"/>
      </w:divBdr>
      <w:divsChild>
        <w:div w:id="1976831149">
          <w:marLeft w:val="0"/>
          <w:marRight w:val="0"/>
          <w:marTop w:val="0"/>
          <w:marBottom w:val="0"/>
          <w:divBdr>
            <w:top w:val="none" w:sz="0" w:space="0" w:color="auto"/>
            <w:left w:val="none" w:sz="0" w:space="0" w:color="auto"/>
            <w:bottom w:val="none" w:sz="0" w:space="0" w:color="auto"/>
            <w:right w:val="none" w:sz="0" w:space="0" w:color="auto"/>
          </w:divBdr>
          <w:divsChild>
            <w:div w:id="1171022878">
              <w:marLeft w:val="0"/>
              <w:marRight w:val="0"/>
              <w:marTop w:val="0"/>
              <w:marBottom w:val="0"/>
              <w:divBdr>
                <w:top w:val="none" w:sz="0" w:space="0" w:color="auto"/>
                <w:left w:val="none" w:sz="0" w:space="0" w:color="auto"/>
                <w:bottom w:val="none" w:sz="0" w:space="0" w:color="auto"/>
                <w:right w:val="none" w:sz="0" w:space="0" w:color="auto"/>
              </w:divBdr>
              <w:divsChild>
                <w:div w:id="197363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78970">
      <w:bodyDiv w:val="1"/>
      <w:marLeft w:val="0"/>
      <w:marRight w:val="0"/>
      <w:marTop w:val="0"/>
      <w:marBottom w:val="0"/>
      <w:divBdr>
        <w:top w:val="none" w:sz="0" w:space="0" w:color="auto"/>
        <w:left w:val="none" w:sz="0" w:space="0" w:color="auto"/>
        <w:bottom w:val="none" w:sz="0" w:space="0" w:color="auto"/>
        <w:right w:val="none" w:sz="0" w:space="0" w:color="auto"/>
      </w:divBdr>
    </w:div>
    <w:div w:id="1580093931">
      <w:bodyDiv w:val="1"/>
      <w:marLeft w:val="0"/>
      <w:marRight w:val="0"/>
      <w:marTop w:val="0"/>
      <w:marBottom w:val="0"/>
      <w:divBdr>
        <w:top w:val="none" w:sz="0" w:space="0" w:color="auto"/>
        <w:left w:val="none" w:sz="0" w:space="0" w:color="auto"/>
        <w:bottom w:val="none" w:sz="0" w:space="0" w:color="auto"/>
        <w:right w:val="none" w:sz="0" w:space="0" w:color="auto"/>
      </w:divBdr>
      <w:divsChild>
        <w:div w:id="1206216583">
          <w:marLeft w:val="0"/>
          <w:marRight w:val="0"/>
          <w:marTop w:val="0"/>
          <w:marBottom w:val="0"/>
          <w:divBdr>
            <w:top w:val="none" w:sz="0" w:space="0" w:color="auto"/>
            <w:left w:val="none" w:sz="0" w:space="0" w:color="auto"/>
            <w:bottom w:val="none" w:sz="0" w:space="0" w:color="auto"/>
            <w:right w:val="none" w:sz="0" w:space="0" w:color="auto"/>
          </w:divBdr>
          <w:divsChild>
            <w:div w:id="950936807">
              <w:marLeft w:val="0"/>
              <w:marRight w:val="0"/>
              <w:marTop w:val="0"/>
              <w:marBottom w:val="0"/>
              <w:divBdr>
                <w:top w:val="none" w:sz="0" w:space="0" w:color="auto"/>
                <w:left w:val="none" w:sz="0" w:space="0" w:color="auto"/>
                <w:bottom w:val="none" w:sz="0" w:space="0" w:color="auto"/>
                <w:right w:val="none" w:sz="0" w:space="0" w:color="auto"/>
              </w:divBdr>
              <w:divsChild>
                <w:div w:id="13682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584433">
      <w:bodyDiv w:val="1"/>
      <w:marLeft w:val="0"/>
      <w:marRight w:val="0"/>
      <w:marTop w:val="0"/>
      <w:marBottom w:val="0"/>
      <w:divBdr>
        <w:top w:val="none" w:sz="0" w:space="0" w:color="auto"/>
        <w:left w:val="none" w:sz="0" w:space="0" w:color="auto"/>
        <w:bottom w:val="none" w:sz="0" w:space="0" w:color="auto"/>
        <w:right w:val="none" w:sz="0" w:space="0" w:color="auto"/>
      </w:divBdr>
    </w:div>
    <w:div w:id="1636182269">
      <w:bodyDiv w:val="1"/>
      <w:marLeft w:val="0"/>
      <w:marRight w:val="0"/>
      <w:marTop w:val="0"/>
      <w:marBottom w:val="0"/>
      <w:divBdr>
        <w:top w:val="none" w:sz="0" w:space="0" w:color="auto"/>
        <w:left w:val="none" w:sz="0" w:space="0" w:color="auto"/>
        <w:bottom w:val="none" w:sz="0" w:space="0" w:color="auto"/>
        <w:right w:val="none" w:sz="0" w:space="0" w:color="auto"/>
      </w:divBdr>
      <w:divsChild>
        <w:div w:id="1309627377">
          <w:marLeft w:val="0"/>
          <w:marRight w:val="0"/>
          <w:marTop w:val="0"/>
          <w:marBottom w:val="0"/>
          <w:divBdr>
            <w:top w:val="none" w:sz="0" w:space="0" w:color="auto"/>
            <w:left w:val="none" w:sz="0" w:space="0" w:color="auto"/>
            <w:bottom w:val="none" w:sz="0" w:space="0" w:color="auto"/>
            <w:right w:val="none" w:sz="0" w:space="0" w:color="auto"/>
          </w:divBdr>
          <w:divsChild>
            <w:div w:id="180975326">
              <w:marLeft w:val="0"/>
              <w:marRight w:val="0"/>
              <w:marTop w:val="0"/>
              <w:marBottom w:val="0"/>
              <w:divBdr>
                <w:top w:val="none" w:sz="0" w:space="0" w:color="auto"/>
                <w:left w:val="none" w:sz="0" w:space="0" w:color="auto"/>
                <w:bottom w:val="none" w:sz="0" w:space="0" w:color="auto"/>
                <w:right w:val="none" w:sz="0" w:space="0" w:color="auto"/>
              </w:divBdr>
              <w:divsChild>
                <w:div w:id="109398972">
                  <w:marLeft w:val="0"/>
                  <w:marRight w:val="0"/>
                  <w:marTop w:val="0"/>
                  <w:marBottom w:val="0"/>
                  <w:divBdr>
                    <w:top w:val="none" w:sz="0" w:space="0" w:color="auto"/>
                    <w:left w:val="none" w:sz="0" w:space="0" w:color="auto"/>
                    <w:bottom w:val="none" w:sz="0" w:space="0" w:color="auto"/>
                    <w:right w:val="none" w:sz="0" w:space="0" w:color="auto"/>
                  </w:divBdr>
                  <w:divsChild>
                    <w:div w:id="329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782780">
      <w:bodyDiv w:val="1"/>
      <w:marLeft w:val="0"/>
      <w:marRight w:val="0"/>
      <w:marTop w:val="0"/>
      <w:marBottom w:val="0"/>
      <w:divBdr>
        <w:top w:val="none" w:sz="0" w:space="0" w:color="auto"/>
        <w:left w:val="none" w:sz="0" w:space="0" w:color="auto"/>
        <w:bottom w:val="none" w:sz="0" w:space="0" w:color="auto"/>
        <w:right w:val="none" w:sz="0" w:space="0" w:color="auto"/>
      </w:divBdr>
    </w:div>
    <w:div w:id="1708488629">
      <w:bodyDiv w:val="1"/>
      <w:marLeft w:val="0"/>
      <w:marRight w:val="0"/>
      <w:marTop w:val="0"/>
      <w:marBottom w:val="0"/>
      <w:divBdr>
        <w:top w:val="none" w:sz="0" w:space="0" w:color="auto"/>
        <w:left w:val="none" w:sz="0" w:space="0" w:color="auto"/>
        <w:bottom w:val="none" w:sz="0" w:space="0" w:color="auto"/>
        <w:right w:val="none" w:sz="0" w:space="0" w:color="auto"/>
      </w:divBdr>
    </w:div>
    <w:div w:id="1753043093">
      <w:bodyDiv w:val="1"/>
      <w:marLeft w:val="0"/>
      <w:marRight w:val="0"/>
      <w:marTop w:val="0"/>
      <w:marBottom w:val="0"/>
      <w:divBdr>
        <w:top w:val="none" w:sz="0" w:space="0" w:color="auto"/>
        <w:left w:val="none" w:sz="0" w:space="0" w:color="auto"/>
        <w:bottom w:val="none" w:sz="0" w:space="0" w:color="auto"/>
        <w:right w:val="none" w:sz="0" w:space="0" w:color="auto"/>
      </w:divBdr>
      <w:divsChild>
        <w:div w:id="1058434972">
          <w:marLeft w:val="0"/>
          <w:marRight w:val="0"/>
          <w:marTop w:val="0"/>
          <w:marBottom w:val="0"/>
          <w:divBdr>
            <w:top w:val="none" w:sz="0" w:space="0" w:color="auto"/>
            <w:left w:val="none" w:sz="0" w:space="0" w:color="auto"/>
            <w:bottom w:val="none" w:sz="0" w:space="0" w:color="auto"/>
            <w:right w:val="none" w:sz="0" w:space="0" w:color="auto"/>
          </w:divBdr>
          <w:divsChild>
            <w:div w:id="806320061">
              <w:marLeft w:val="0"/>
              <w:marRight w:val="0"/>
              <w:marTop w:val="0"/>
              <w:marBottom w:val="0"/>
              <w:divBdr>
                <w:top w:val="none" w:sz="0" w:space="0" w:color="auto"/>
                <w:left w:val="none" w:sz="0" w:space="0" w:color="auto"/>
                <w:bottom w:val="none" w:sz="0" w:space="0" w:color="auto"/>
                <w:right w:val="none" w:sz="0" w:space="0" w:color="auto"/>
              </w:divBdr>
              <w:divsChild>
                <w:div w:id="213189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840492">
      <w:bodyDiv w:val="1"/>
      <w:marLeft w:val="0"/>
      <w:marRight w:val="0"/>
      <w:marTop w:val="0"/>
      <w:marBottom w:val="0"/>
      <w:divBdr>
        <w:top w:val="none" w:sz="0" w:space="0" w:color="auto"/>
        <w:left w:val="none" w:sz="0" w:space="0" w:color="auto"/>
        <w:bottom w:val="none" w:sz="0" w:space="0" w:color="auto"/>
        <w:right w:val="none" w:sz="0" w:space="0" w:color="auto"/>
      </w:divBdr>
      <w:divsChild>
        <w:div w:id="263653676">
          <w:marLeft w:val="0"/>
          <w:marRight w:val="0"/>
          <w:marTop w:val="0"/>
          <w:marBottom w:val="0"/>
          <w:divBdr>
            <w:top w:val="none" w:sz="0" w:space="0" w:color="auto"/>
            <w:left w:val="none" w:sz="0" w:space="0" w:color="auto"/>
            <w:bottom w:val="none" w:sz="0" w:space="0" w:color="auto"/>
            <w:right w:val="none" w:sz="0" w:space="0" w:color="auto"/>
          </w:divBdr>
          <w:divsChild>
            <w:div w:id="2099251214">
              <w:marLeft w:val="0"/>
              <w:marRight w:val="0"/>
              <w:marTop w:val="0"/>
              <w:marBottom w:val="0"/>
              <w:divBdr>
                <w:top w:val="none" w:sz="0" w:space="0" w:color="auto"/>
                <w:left w:val="none" w:sz="0" w:space="0" w:color="auto"/>
                <w:bottom w:val="none" w:sz="0" w:space="0" w:color="auto"/>
                <w:right w:val="none" w:sz="0" w:space="0" w:color="auto"/>
              </w:divBdr>
              <w:divsChild>
                <w:div w:id="151696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6274">
      <w:bodyDiv w:val="1"/>
      <w:marLeft w:val="0"/>
      <w:marRight w:val="0"/>
      <w:marTop w:val="0"/>
      <w:marBottom w:val="0"/>
      <w:divBdr>
        <w:top w:val="none" w:sz="0" w:space="0" w:color="auto"/>
        <w:left w:val="none" w:sz="0" w:space="0" w:color="auto"/>
        <w:bottom w:val="none" w:sz="0" w:space="0" w:color="auto"/>
        <w:right w:val="none" w:sz="0" w:space="0" w:color="auto"/>
      </w:divBdr>
      <w:divsChild>
        <w:div w:id="192233786">
          <w:marLeft w:val="0"/>
          <w:marRight w:val="0"/>
          <w:marTop w:val="0"/>
          <w:marBottom w:val="0"/>
          <w:divBdr>
            <w:top w:val="none" w:sz="0" w:space="0" w:color="auto"/>
            <w:left w:val="none" w:sz="0" w:space="0" w:color="auto"/>
            <w:bottom w:val="none" w:sz="0" w:space="0" w:color="auto"/>
            <w:right w:val="none" w:sz="0" w:space="0" w:color="auto"/>
          </w:divBdr>
          <w:divsChild>
            <w:div w:id="829641527">
              <w:marLeft w:val="0"/>
              <w:marRight w:val="0"/>
              <w:marTop w:val="0"/>
              <w:marBottom w:val="0"/>
              <w:divBdr>
                <w:top w:val="none" w:sz="0" w:space="0" w:color="auto"/>
                <w:left w:val="none" w:sz="0" w:space="0" w:color="auto"/>
                <w:bottom w:val="none" w:sz="0" w:space="0" w:color="auto"/>
                <w:right w:val="none" w:sz="0" w:space="0" w:color="auto"/>
              </w:divBdr>
              <w:divsChild>
                <w:div w:id="106052220">
                  <w:marLeft w:val="0"/>
                  <w:marRight w:val="0"/>
                  <w:marTop w:val="0"/>
                  <w:marBottom w:val="0"/>
                  <w:divBdr>
                    <w:top w:val="none" w:sz="0" w:space="0" w:color="auto"/>
                    <w:left w:val="none" w:sz="0" w:space="0" w:color="auto"/>
                    <w:bottom w:val="none" w:sz="0" w:space="0" w:color="auto"/>
                    <w:right w:val="none" w:sz="0" w:space="0" w:color="auto"/>
                  </w:divBdr>
                  <w:divsChild>
                    <w:div w:id="17253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148267">
      <w:bodyDiv w:val="1"/>
      <w:marLeft w:val="0"/>
      <w:marRight w:val="0"/>
      <w:marTop w:val="0"/>
      <w:marBottom w:val="0"/>
      <w:divBdr>
        <w:top w:val="none" w:sz="0" w:space="0" w:color="auto"/>
        <w:left w:val="none" w:sz="0" w:space="0" w:color="auto"/>
        <w:bottom w:val="none" w:sz="0" w:space="0" w:color="auto"/>
        <w:right w:val="none" w:sz="0" w:space="0" w:color="auto"/>
      </w:divBdr>
      <w:divsChild>
        <w:div w:id="59014566">
          <w:marLeft w:val="0"/>
          <w:marRight w:val="0"/>
          <w:marTop w:val="0"/>
          <w:marBottom w:val="0"/>
          <w:divBdr>
            <w:top w:val="none" w:sz="0" w:space="0" w:color="auto"/>
            <w:left w:val="none" w:sz="0" w:space="0" w:color="auto"/>
            <w:bottom w:val="none" w:sz="0" w:space="0" w:color="auto"/>
            <w:right w:val="none" w:sz="0" w:space="0" w:color="auto"/>
          </w:divBdr>
          <w:divsChild>
            <w:div w:id="1580286670">
              <w:marLeft w:val="0"/>
              <w:marRight w:val="0"/>
              <w:marTop w:val="0"/>
              <w:marBottom w:val="0"/>
              <w:divBdr>
                <w:top w:val="none" w:sz="0" w:space="0" w:color="auto"/>
                <w:left w:val="none" w:sz="0" w:space="0" w:color="auto"/>
                <w:bottom w:val="none" w:sz="0" w:space="0" w:color="auto"/>
                <w:right w:val="none" w:sz="0" w:space="0" w:color="auto"/>
              </w:divBdr>
              <w:divsChild>
                <w:div w:id="63355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98328">
      <w:bodyDiv w:val="1"/>
      <w:marLeft w:val="0"/>
      <w:marRight w:val="0"/>
      <w:marTop w:val="0"/>
      <w:marBottom w:val="0"/>
      <w:divBdr>
        <w:top w:val="none" w:sz="0" w:space="0" w:color="auto"/>
        <w:left w:val="none" w:sz="0" w:space="0" w:color="auto"/>
        <w:bottom w:val="none" w:sz="0" w:space="0" w:color="auto"/>
        <w:right w:val="none" w:sz="0" w:space="0" w:color="auto"/>
      </w:divBdr>
    </w:div>
    <w:div w:id="1889293419">
      <w:bodyDiv w:val="1"/>
      <w:marLeft w:val="0"/>
      <w:marRight w:val="0"/>
      <w:marTop w:val="0"/>
      <w:marBottom w:val="0"/>
      <w:divBdr>
        <w:top w:val="none" w:sz="0" w:space="0" w:color="auto"/>
        <w:left w:val="none" w:sz="0" w:space="0" w:color="auto"/>
        <w:bottom w:val="none" w:sz="0" w:space="0" w:color="auto"/>
        <w:right w:val="none" w:sz="0" w:space="0" w:color="auto"/>
      </w:divBdr>
      <w:divsChild>
        <w:div w:id="741877402">
          <w:marLeft w:val="0"/>
          <w:marRight w:val="0"/>
          <w:marTop w:val="0"/>
          <w:marBottom w:val="0"/>
          <w:divBdr>
            <w:top w:val="none" w:sz="0" w:space="0" w:color="auto"/>
            <w:left w:val="none" w:sz="0" w:space="0" w:color="auto"/>
            <w:bottom w:val="none" w:sz="0" w:space="0" w:color="auto"/>
            <w:right w:val="none" w:sz="0" w:space="0" w:color="auto"/>
          </w:divBdr>
          <w:divsChild>
            <w:div w:id="2057775238">
              <w:marLeft w:val="0"/>
              <w:marRight w:val="0"/>
              <w:marTop w:val="0"/>
              <w:marBottom w:val="0"/>
              <w:divBdr>
                <w:top w:val="none" w:sz="0" w:space="0" w:color="auto"/>
                <w:left w:val="none" w:sz="0" w:space="0" w:color="auto"/>
                <w:bottom w:val="none" w:sz="0" w:space="0" w:color="auto"/>
                <w:right w:val="none" w:sz="0" w:space="0" w:color="auto"/>
              </w:divBdr>
              <w:divsChild>
                <w:div w:id="282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58357">
      <w:bodyDiv w:val="1"/>
      <w:marLeft w:val="0"/>
      <w:marRight w:val="0"/>
      <w:marTop w:val="0"/>
      <w:marBottom w:val="0"/>
      <w:divBdr>
        <w:top w:val="none" w:sz="0" w:space="0" w:color="auto"/>
        <w:left w:val="none" w:sz="0" w:space="0" w:color="auto"/>
        <w:bottom w:val="none" w:sz="0" w:space="0" w:color="auto"/>
        <w:right w:val="none" w:sz="0" w:space="0" w:color="auto"/>
      </w:divBdr>
    </w:div>
    <w:div w:id="1974478535">
      <w:bodyDiv w:val="1"/>
      <w:marLeft w:val="0"/>
      <w:marRight w:val="0"/>
      <w:marTop w:val="0"/>
      <w:marBottom w:val="0"/>
      <w:divBdr>
        <w:top w:val="none" w:sz="0" w:space="0" w:color="auto"/>
        <w:left w:val="none" w:sz="0" w:space="0" w:color="auto"/>
        <w:bottom w:val="none" w:sz="0" w:space="0" w:color="auto"/>
        <w:right w:val="none" w:sz="0" w:space="0" w:color="auto"/>
      </w:divBdr>
    </w:div>
    <w:div w:id="2005164021">
      <w:bodyDiv w:val="1"/>
      <w:marLeft w:val="0"/>
      <w:marRight w:val="0"/>
      <w:marTop w:val="0"/>
      <w:marBottom w:val="0"/>
      <w:divBdr>
        <w:top w:val="none" w:sz="0" w:space="0" w:color="auto"/>
        <w:left w:val="none" w:sz="0" w:space="0" w:color="auto"/>
        <w:bottom w:val="none" w:sz="0" w:space="0" w:color="auto"/>
        <w:right w:val="none" w:sz="0" w:space="0" w:color="auto"/>
      </w:divBdr>
      <w:divsChild>
        <w:div w:id="1498690486">
          <w:marLeft w:val="0"/>
          <w:marRight w:val="0"/>
          <w:marTop w:val="0"/>
          <w:marBottom w:val="0"/>
          <w:divBdr>
            <w:top w:val="none" w:sz="0" w:space="0" w:color="auto"/>
            <w:left w:val="none" w:sz="0" w:space="0" w:color="auto"/>
            <w:bottom w:val="none" w:sz="0" w:space="0" w:color="auto"/>
            <w:right w:val="none" w:sz="0" w:space="0" w:color="auto"/>
          </w:divBdr>
          <w:divsChild>
            <w:div w:id="1995180362">
              <w:marLeft w:val="0"/>
              <w:marRight w:val="0"/>
              <w:marTop w:val="0"/>
              <w:marBottom w:val="0"/>
              <w:divBdr>
                <w:top w:val="none" w:sz="0" w:space="0" w:color="auto"/>
                <w:left w:val="none" w:sz="0" w:space="0" w:color="auto"/>
                <w:bottom w:val="none" w:sz="0" w:space="0" w:color="auto"/>
                <w:right w:val="none" w:sz="0" w:space="0" w:color="auto"/>
              </w:divBdr>
              <w:divsChild>
                <w:div w:id="13567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247429">
      <w:bodyDiv w:val="1"/>
      <w:marLeft w:val="0"/>
      <w:marRight w:val="0"/>
      <w:marTop w:val="0"/>
      <w:marBottom w:val="0"/>
      <w:divBdr>
        <w:top w:val="none" w:sz="0" w:space="0" w:color="auto"/>
        <w:left w:val="none" w:sz="0" w:space="0" w:color="auto"/>
        <w:bottom w:val="none" w:sz="0" w:space="0" w:color="auto"/>
        <w:right w:val="none" w:sz="0" w:space="0" w:color="auto"/>
      </w:divBdr>
    </w:div>
    <w:div w:id="2119331544">
      <w:bodyDiv w:val="1"/>
      <w:marLeft w:val="0"/>
      <w:marRight w:val="0"/>
      <w:marTop w:val="0"/>
      <w:marBottom w:val="0"/>
      <w:divBdr>
        <w:top w:val="none" w:sz="0" w:space="0" w:color="auto"/>
        <w:left w:val="none" w:sz="0" w:space="0" w:color="auto"/>
        <w:bottom w:val="none" w:sz="0" w:space="0" w:color="auto"/>
        <w:right w:val="none" w:sz="0" w:space="0" w:color="auto"/>
      </w:divBdr>
    </w:div>
    <w:div w:id="212777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hyperlink" Target="https://www.cnn.com/2020/08/28/tech/elon-musk-neuralink/index.html"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_rels/settings.xml.rels><?xml version="1.0" encoding="UTF-8" standalone="yes"?>
<Relationships xmlns="http://schemas.openxmlformats.org/package/2006/relationships"><Relationship Id="rId1" Type="http://schemas.openxmlformats.org/officeDocument/2006/relationships/attachedTemplate" Target="file:///D:\templates\docs\Projec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Exeter.XSL" StyleName="Harvard - Exeter*"/>
</file>

<file path=customXml/itemProps1.xml><?xml version="1.0" encoding="utf-8"?>
<ds:datastoreItem xmlns:ds="http://schemas.openxmlformats.org/officeDocument/2006/customXml" ds:itemID="{5925117C-F5BE-49B0-83C0-8A852F26A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Project-Template</Template>
  <TotalTime>0</TotalTime>
  <Pages>36</Pages>
  <Words>7330</Words>
  <Characters>41784</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project</vt:lpstr>
    </vt:vector>
  </TitlesOfParts>
  <Company>University Of Sheffield</Company>
  <LinksUpToDate>false</LinksUpToDate>
  <CharactersWithSpaces>49016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
  <dc:creator>Dr Robert F Harrison</dc:creator>
  <cp:keywords/>
  <dc:description/>
  <cp:lastModifiedBy>Mahnaz Arvaneh</cp:lastModifiedBy>
  <cp:revision>2</cp:revision>
  <cp:lastPrinted>2011-08-04T10:52:00Z</cp:lastPrinted>
  <dcterms:created xsi:type="dcterms:W3CDTF">2021-09-16T13:40:00Z</dcterms:created>
  <dcterms:modified xsi:type="dcterms:W3CDTF">2021-09-16T13:40:00Z</dcterms:modified>
</cp:coreProperties>
</file>